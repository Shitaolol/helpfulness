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在线评论的有用性预测方法</w:t>
      </w:r>
    </w:p>
    <w:p>
      <w:pPr>
        <w:jc w:val="left"/>
        <w:rPr>
          <w:rFonts w:ascii="Arial" w:hAnsi="Arial" w:eastAsia="宋体" w:cs="Arial"/>
          <w:color w:val="4D4D4D"/>
          <w:kern w:val="0"/>
          <w:sz w:val="24"/>
          <w:shd w:val="clear" w:color="auto" w:fill="FFFFFF"/>
        </w:rPr>
      </w:pPr>
      <w:r>
        <w:rPr>
          <w:rFonts w:hint="eastAsia" w:ascii="Arial" w:hAnsi="Arial" w:eastAsia="宋体" w:cs="Arial"/>
          <w:color w:val="4D4D4D"/>
          <w:kern w:val="0"/>
          <w:sz w:val="24"/>
          <w:shd w:val="clear" w:color="auto" w:fill="FFFFFF"/>
        </w:rPr>
        <w:t>摘要：</w:t>
      </w:r>
    </w:p>
    <w:p>
      <w:pPr>
        <w:ind w:firstLine="480" w:firstLineChars="200"/>
        <w:rPr>
          <w:rFonts w:ascii="Arial" w:hAnsi="Arial" w:eastAsia="宋体" w:cs="Arial"/>
          <w:color w:val="4D4D4D"/>
          <w:kern w:val="0"/>
          <w:sz w:val="24"/>
          <w:shd w:val="clear" w:color="auto" w:fill="FFFFFF"/>
        </w:rPr>
      </w:pPr>
      <w:r>
        <w:rPr>
          <w:rFonts w:hint="eastAsia" w:ascii="Arial" w:hAnsi="Arial" w:eastAsia="宋体" w:cs="Arial"/>
          <w:color w:val="4D4D4D"/>
          <w:kern w:val="0"/>
          <w:sz w:val="24"/>
          <w:shd w:val="clear" w:color="auto" w:fill="FFFFFF"/>
        </w:rPr>
        <w:t>分析、预测在线评论的有用性，有利于提高在线评论信息质量、辅助消费者进行购买决策和促进在线平台的优化设计具有十分重要的意义，现有工作的特征选择大多数采用语法特征（计数标点、虚词、词性标记）、语义特征（评价元组、情感极性）、体裁特征（属性或写作风格的标记）、元数据特征（依靠文本以外的数据，如评论的得票数、发表时间、评论星级）。现有工作缺点，对文本内容挖掘深度不够，情感要素分析未具体到方面级，评论效用的有用性影响因素解释性不强，未考虑专业评论者（刷单，返好评的专业写手）对评论有用性的影响，本文针对这些缺点，提出对评论文本进行方面级的提取，分析方面级情感。然后基于异常检测的原理找到“专业评论者”所侧重的方面级，对不同方面依据重要性进行排序。方面级的重要性用作对评论有用性预测的重要特征，可以增强评论文本有用性分析的可解释性。</w:t>
      </w: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r>
        <w:rPr>
          <w:rFonts w:hint="eastAsia" w:ascii="Arial" w:hAnsi="Arial" w:eastAsia="宋体" w:cs="Arial"/>
          <w:color w:val="4D4D4D"/>
          <w:kern w:val="0"/>
          <w:sz w:val="24"/>
          <w:shd w:val="clear" w:color="auto" w:fill="FFFFFF"/>
        </w:rPr>
        <w:t>1</w:t>
      </w:r>
      <w:r>
        <w:rPr>
          <w:rFonts w:ascii="Arial" w:hAnsi="Arial" w:eastAsia="宋体" w:cs="Arial"/>
          <w:color w:val="4D4D4D"/>
          <w:kern w:val="0"/>
          <w:sz w:val="24"/>
          <w:shd w:val="clear" w:color="auto" w:fill="FFFFFF"/>
        </w:rPr>
        <w:t>.</w:t>
      </w:r>
      <w:r>
        <w:rPr>
          <w:rFonts w:hint="eastAsia" w:ascii="Arial" w:hAnsi="Arial" w:eastAsia="宋体" w:cs="Arial"/>
          <w:color w:val="4D4D4D"/>
          <w:kern w:val="0"/>
          <w:sz w:val="24"/>
          <w:shd w:val="clear" w:color="auto" w:fill="FFFFFF"/>
        </w:rPr>
        <w:t>引言：</w:t>
      </w:r>
    </w:p>
    <w:p>
      <w:pPr>
        <w:jc w:val="left"/>
        <w:rPr>
          <w:rFonts w:ascii="Arial" w:hAnsi="Arial" w:eastAsia="宋体" w:cs="Arial"/>
          <w:color w:val="4D4D4D"/>
          <w:kern w:val="0"/>
          <w:sz w:val="24"/>
          <w:shd w:val="clear" w:color="auto" w:fill="FFFFFF"/>
        </w:rPr>
      </w:pPr>
      <w:r>
        <w:rPr>
          <w:rFonts w:ascii="Arial" w:hAnsi="Arial" w:eastAsia="宋体" w:cs="Arial"/>
          <w:color w:val="4D4D4D"/>
          <w:kern w:val="0"/>
          <w:sz w:val="24"/>
          <w:shd w:val="clear" w:color="auto" w:fill="FFFFFF"/>
        </w:rPr>
        <w:t>电子商务的快速发展使网络购物已经成为消费者购物的一种重要方式。在线评论是消费者获取信息、做出购买决策参考的重要来源，而在信息分享阶段，在线评论又是消费者创造的信息。Mudambi 和</w:t>
      </w:r>
      <w:r>
        <w:rPr>
          <w:rFonts w:ascii="Arial" w:hAnsi="Arial" w:eastAsia="宋体" w:cs="Arial"/>
          <w:color w:val="4D4D4D"/>
          <w:kern w:val="0"/>
          <w:sz w:val="24"/>
          <w:shd w:val="clear" w:color="auto" w:fill="FFFFFF"/>
        </w:rPr>
        <w:tab/>
      </w:r>
      <w:r>
        <w:rPr>
          <w:rFonts w:ascii="Arial" w:hAnsi="Arial" w:eastAsia="宋体" w:cs="Arial"/>
          <w:color w:val="4D4D4D"/>
          <w:kern w:val="0"/>
          <w:sz w:val="24"/>
          <w:shd w:val="clear" w:color="auto" w:fill="FFFFFF"/>
        </w:rPr>
        <w:t>Schuff（2010）认为</w:t>
      </w:r>
      <w:r>
        <w:rPr>
          <w:rFonts w:hint="eastAsia" w:ascii="Arial" w:hAnsi="Arial" w:eastAsia="宋体" w:cs="Arial"/>
          <w:color w:val="4D4D4D"/>
          <w:kern w:val="0"/>
          <w:sz w:val="24"/>
          <w:shd w:val="clear" w:color="auto" w:fill="FFFFFF"/>
        </w:rPr>
        <w:t>，</w:t>
      </w:r>
      <w:r>
        <w:rPr>
          <w:rFonts w:ascii="Arial" w:hAnsi="Arial" w:eastAsia="宋体" w:cs="Arial"/>
          <w:color w:val="4D4D4D"/>
          <w:kern w:val="0"/>
          <w:sz w:val="24"/>
          <w:shd w:val="clear" w:color="auto" w:fill="FFFFFF"/>
        </w:rPr>
        <w:t>在线评论是消费者在电子商务平台或第三方评论等网站上发布的为其他消费者提供参考的关于产品的评估信息。国际著名市场研究公司 Jupiter Research 调查显示，超过 75% 的消费者会将在线评论作为网络购买决策的重要参考依据。但随着在线评论数量的急剧增长，在线评论质量变得参差不齐，在海量的在线评论中，消费者很难发现有用的在线评论，企业管理者也很难发现能够提供有关产品建议的有用的在线评论，因此在线评论有用性吸引了众多学者的关注，成为在线评论领域的研究热点</w:t>
      </w:r>
      <w:r>
        <w:rPr>
          <w:rFonts w:hint="eastAsia" w:ascii="Arial" w:hAnsi="Arial" w:eastAsia="宋体" w:cs="Arial"/>
          <w:color w:val="4D4D4D"/>
          <w:kern w:val="0"/>
          <w:sz w:val="24"/>
          <w:shd w:val="clear" w:color="auto" w:fill="FFFFFF"/>
        </w:rPr>
        <w:t>。</w:t>
      </w:r>
    </w:p>
    <w:p>
      <w:pPr>
        <w:jc w:val="left"/>
        <w:rPr>
          <w:rFonts w:ascii="Arial" w:hAnsi="Arial" w:eastAsia="宋体" w:cs="Arial"/>
          <w:color w:val="4D4D4D"/>
          <w:kern w:val="0"/>
          <w:sz w:val="24"/>
          <w:shd w:val="clear" w:color="auto" w:fill="FFFFFF"/>
        </w:rPr>
      </w:pPr>
      <w:r>
        <w:rPr>
          <w:rFonts w:hint="eastAsia" w:ascii="Arial" w:hAnsi="Arial" w:eastAsia="宋体" w:cs="Arial"/>
          <w:color w:val="4D4D4D"/>
          <w:kern w:val="0"/>
          <w:sz w:val="24"/>
          <w:shd w:val="clear" w:color="auto" w:fill="FFFFFF"/>
        </w:rPr>
        <w:t>2</w:t>
      </w:r>
      <w:r>
        <w:rPr>
          <w:rFonts w:ascii="Arial" w:hAnsi="Arial" w:eastAsia="宋体" w:cs="Arial"/>
          <w:color w:val="4D4D4D"/>
          <w:kern w:val="0"/>
          <w:sz w:val="24"/>
          <w:shd w:val="clear" w:color="auto" w:fill="FFFFFF"/>
        </w:rPr>
        <w:t>.</w:t>
      </w:r>
      <w:r>
        <w:rPr>
          <w:rFonts w:hint="eastAsia" w:ascii="Arial" w:hAnsi="Arial" w:eastAsia="宋体" w:cs="Arial"/>
          <w:color w:val="4D4D4D"/>
          <w:kern w:val="0"/>
          <w:sz w:val="24"/>
          <w:shd w:val="clear" w:color="auto" w:fill="FFFFFF"/>
        </w:rPr>
        <w:t>相关工作：</w:t>
      </w:r>
    </w:p>
    <w:p>
      <w:pPr>
        <w:jc w:val="left"/>
        <w:rPr>
          <w:rFonts w:ascii="Arial" w:hAnsi="Arial" w:eastAsia="宋体" w:cs="Arial"/>
          <w:color w:val="4D4D4D"/>
          <w:kern w:val="0"/>
          <w:sz w:val="24"/>
          <w:shd w:val="clear" w:color="auto" w:fill="FFFFFF"/>
        </w:rPr>
      </w:pPr>
      <w:r>
        <w:rPr>
          <w:rFonts w:hint="eastAsia" w:ascii="Arial" w:hAnsi="Arial" w:eastAsia="宋体" w:cs="Arial"/>
          <w:color w:val="4D4D4D"/>
          <w:kern w:val="0"/>
          <w:sz w:val="24"/>
          <w:shd w:val="clear" w:color="auto" w:fill="FFFFFF"/>
        </w:rPr>
        <w:t>2</w:t>
      </w:r>
      <w:r>
        <w:rPr>
          <w:rFonts w:ascii="Arial" w:hAnsi="Arial" w:eastAsia="宋体" w:cs="Arial"/>
          <w:color w:val="4D4D4D"/>
          <w:kern w:val="0"/>
          <w:sz w:val="24"/>
          <w:shd w:val="clear" w:color="auto" w:fill="FFFFFF"/>
        </w:rPr>
        <w:t xml:space="preserve">.1 </w:t>
      </w:r>
      <w:r>
        <w:rPr>
          <w:rFonts w:hint="eastAsia" w:ascii="Arial" w:hAnsi="Arial" w:eastAsia="宋体" w:cs="Arial"/>
          <w:color w:val="4D4D4D"/>
          <w:kern w:val="0"/>
          <w:sz w:val="24"/>
          <w:shd w:val="clear" w:color="auto" w:fill="FFFFFF"/>
        </w:rPr>
        <w:t>评论有用性预测</w:t>
      </w:r>
    </w:p>
    <w:p>
      <w:pPr>
        <w:ind w:firstLine="480" w:firstLineChars="200"/>
        <w:rPr>
          <w:rFonts w:ascii="Arial" w:hAnsi="Arial" w:eastAsia="宋体" w:cs="Arial"/>
          <w:color w:val="4D4D4D"/>
          <w:kern w:val="0"/>
          <w:sz w:val="24"/>
          <w:shd w:val="clear" w:color="auto" w:fill="FFFFFF"/>
        </w:rPr>
      </w:pPr>
      <w:r>
        <w:rPr>
          <w:rFonts w:hint="eastAsia" w:ascii="Arial" w:hAnsi="Arial" w:eastAsia="宋体" w:cs="Arial"/>
          <w:color w:val="4D4D4D"/>
          <w:kern w:val="0"/>
          <w:sz w:val="24"/>
          <w:shd w:val="clear" w:color="auto" w:fill="FFFFFF"/>
        </w:rPr>
        <w:t>现有的工作以预测评论有用性，辨别高质量评论为目标，主要关注评论内容，内容特征主要包括，语法特征，语义特征，体裁特征，还有另外考虑元数据特征（例如该产品参数，评论点赞数，评论者综合信誉等）。用到的技术有文本数据挖掘和自然语义处理，文本情感分析等。由于特征较多且复杂，建模方法多使用机器学习或深度学习的方法，例如支持向量机（Support Vector Machine，SVM ）,随机森林（Random forest，RanF）,卷积神经网络（Convolutional Neural Networks, CNN）,循环神经网络（Recurrent Neural Network, RNN）,长短期记忆网络（Long Short-Term Memory，LSTM）等。</w:t>
      </w:r>
    </w:p>
    <w:p>
      <w:pPr>
        <w:ind w:firstLine="480" w:firstLineChars="200"/>
        <w:rPr>
          <w:rFonts w:ascii="Arial" w:hAnsi="Arial" w:eastAsia="宋体" w:cs="Arial"/>
          <w:color w:val="4D4D4D"/>
          <w:kern w:val="0"/>
          <w:sz w:val="24"/>
          <w:shd w:val="clear" w:color="auto" w:fill="FFFFFF"/>
        </w:rPr>
      </w:pPr>
      <w:r>
        <w:rPr>
          <w:rFonts w:hint="eastAsia" w:ascii="Arial" w:hAnsi="Arial" w:eastAsia="宋体" w:cs="Arial"/>
          <w:color w:val="4D4D4D"/>
          <w:kern w:val="0"/>
          <w:sz w:val="24"/>
          <w:shd w:val="clear" w:color="auto" w:fill="FFFFFF"/>
        </w:rPr>
        <w:t>现有工作缺点，对文本内容挖掘深度不够，情感要素分析未具体到方面级，评论效用的有用性影响因素解释性不强，未考虑专业评论者（刷单，返好评的专业写手）对评论有用性的影响，本文针对这些缺点，提出对评论文本进行方面级的提取，分析方面级情感。然后基于异常检测的原理找到专业评论者所侧重的方面级，对不同方面依据重要性进行排序。方面级的重要性用作对评论有用性预测的重要特征，可以增强评论文本有用性分析的可解释性。</w:t>
      </w: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r>
        <w:rPr>
          <w:rFonts w:hint="eastAsia" w:ascii="Arial" w:hAnsi="Arial" w:eastAsia="宋体" w:cs="Arial"/>
          <w:color w:val="4D4D4D"/>
          <w:kern w:val="0"/>
          <w:sz w:val="24"/>
          <w:shd w:val="clear" w:color="auto" w:fill="FFFFFF"/>
        </w:rPr>
        <w:t>2</w:t>
      </w:r>
      <w:r>
        <w:rPr>
          <w:rFonts w:ascii="Arial" w:hAnsi="Arial" w:eastAsia="宋体" w:cs="Arial"/>
          <w:color w:val="4D4D4D"/>
          <w:kern w:val="0"/>
          <w:sz w:val="24"/>
          <w:shd w:val="clear" w:color="auto" w:fill="FFFFFF"/>
        </w:rPr>
        <w:t>.2</w:t>
      </w:r>
      <w:r>
        <w:rPr>
          <w:rFonts w:hint="eastAsia" w:ascii="Arial" w:hAnsi="Arial" w:eastAsia="宋体" w:cs="Arial"/>
          <w:color w:val="4D4D4D"/>
          <w:kern w:val="0"/>
          <w:sz w:val="24"/>
          <w:shd w:val="clear" w:color="auto" w:fill="FFFFFF"/>
        </w:rPr>
        <w:t>方面级情感分析（实体方面、观点、情感）</w:t>
      </w:r>
    </w:p>
    <w:p>
      <w:pPr>
        <w:jc w:val="left"/>
        <w:rPr>
          <w:rFonts w:ascii="Arial" w:hAnsi="Arial" w:eastAsia="宋体" w:cs="Arial"/>
          <w:color w:val="4D4D4D"/>
          <w:kern w:val="0"/>
          <w:sz w:val="24"/>
          <w:shd w:val="clear" w:color="auto" w:fill="FFFFFF"/>
        </w:rPr>
      </w:pPr>
      <w:r>
        <w:rPr>
          <w:rFonts w:ascii="Arial" w:hAnsi="Arial" w:eastAsia="宋体" w:cs="Arial"/>
          <w:color w:val="4D4D4D"/>
          <w:kern w:val="0"/>
          <w:sz w:val="24"/>
          <w:shd w:val="clear" w:color="auto" w:fill="FFFFFF"/>
        </w:rPr>
        <w:t>文本情感分析可以按分析粒度分为篇章级情感分析、句子级情感分析和方面级情感分析。早期阶段，篇章级和句子级情感分析任务是研究的重点。它们假设一段文本只有一种情感，并对给定文本进行分析并判断其整体的情感极性是正面、负面或者中性等。篇章级和句子级情感分析的方法仅仅是处理对象文本的长度的差异。目前，针对文本整体进行情感分析的研究技术已经相对成熟，达到了较好的性能。然而，对文本进行整体情感分析会掩盖其细节，且整体情感并不能反映人们对意见目标的、细粒度的情感表达。如果只关注整体情感而忽略具体细节，可能会在推荐系统、问答系统等现实应用中计算出有误的结果。因此，为了进行更完整的情感分析，系统需要发现文本评论的各个方面对象，并确定文本针对每个方面所表达的情感信息，这就是方面级情感分析技术。</w:t>
      </w:r>
    </w:p>
    <w:p>
      <w:pPr>
        <w:jc w:val="left"/>
        <w:rPr>
          <w:rFonts w:ascii="Arial" w:hAnsi="Arial" w:eastAsia="宋体" w:cs="Arial"/>
          <w:color w:val="4D4D4D"/>
          <w:kern w:val="0"/>
          <w:sz w:val="24"/>
          <w:shd w:val="clear" w:color="auto" w:fill="FFFFFF"/>
        </w:rPr>
      </w:pPr>
      <w:r>
        <w:rPr>
          <w:rFonts w:hint="eastAsia" w:ascii="Arial" w:hAnsi="Arial" w:eastAsia="宋体" w:cs="Arial"/>
          <w:color w:val="4D4D4D"/>
          <w:kern w:val="0"/>
          <w:sz w:val="24"/>
          <w:shd w:val="clear" w:color="auto" w:fill="FFFFFF"/>
        </w:rPr>
        <w:t>2</w:t>
      </w:r>
      <w:r>
        <w:rPr>
          <w:rFonts w:ascii="Arial" w:hAnsi="Arial" w:eastAsia="宋体" w:cs="Arial"/>
          <w:color w:val="4D4D4D"/>
          <w:kern w:val="0"/>
          <w:sz w:val="24"/>
          <w:shd w:val="clear" w:color="auto" w:fill="FFFFFF"/>
        </w:rPr>
        <w:t xml:space="preserve">.3 </w:t>
      </w:r>
      <w:r>
        <w:rPr>
          <w:rFonts w:hint="eastAsia" w:ascii="Arial" w:hAnsi="Arial" w:eastAsia="宋体" w:cs="Arial"/>
          <w:color w:val="4D4D4D"/>
          <w:kern w:val="0"/>
          <w:sz w:val="24"/>
          <w:shd w:val="clear" w:color="auto" w:fill="FFFFFF"/>
        </w:rPr>
        <w:t>VAE模型在异常检测中的应用</w:t>
      </w:r>
    </w:p>
    <w:p>
      <w:pPr>
        <w:widowControl/>
        <w:jc w:val="left"/>
        <w:rPr>
          <w:rFonts w:ascii="Arial" w:hAnsi="Arial" w:eastAsia="宋体" w:cs="Arial"/>
          <w:color w:val="4D4D4D"/>
          <w:kern w:val="0"/>
          <w:sz w:val="24"/>
          <w:shd w:val="clear" w:color="auto" w:fill="FFFFFF"/>
        </w:rPr>
      </w:pPr>
      <w:r>
        <w:rPr>
          <w:rFonts w:hint="eastAsia" w:ascii="Arial" w:hAnsi="Arial" w:eastAsia="宋体" w:cs="Arial"/>
          <w:color w:val="4D4D4D"/>
          <w:kern w:val="0"/>
          <w:sz w:val="24"/>
          <w:shd w:val="clear" w:color="auto" w:fill="FFFFFF"/>
        </w:rPr>
        <w:t>这是</w:t>
      </w:r>
      <w:r>
        <w:rPr>
          <w:rFonts w:ascii="Arial" w:hAnsi="Arial" w:eastAsia="宋体" w:cs="Arial"/>
          <w:color w:val="4D4D4D"/>
          <w:kern w:val="0"/>
          <w:sz w:val="24"/>
          <w:shd w:val="clear" w:color="auto" w:fill="FFFFFF"/>
        </w:rPr>
        <w:t>利用变分自动编码器重构概率的异常检测方法。重建概率是一种考虑变量分布变异性的概率度量。重建概率具有一定的理论背景，使其比重建误差更具有原则性和客观性，而重建误差是自动编码器（AE）和基于主成分（PCA）的异常检测方法所采用的。利用变分自动编码器的生成特性，可以推导出数据重构，分析异常的根本原因。</w:t>
      </w: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r>
        <w:rPr>
          <w:rFonts w:hint="eastAsia" w:ascii="Arial" w:hAnsi="Arial" w:eastAsia="宋体" w:cs="Arial"/>
          <w:color w:val="4D4D4D"/>
          <w:kern w:val="0"/>
          <w:sz w:val="24"/>
          <w:shd w:val="clear" w:color="auto" w:fill="FFFFFF"/>
        </w:rPr>
        <w:t>3</w:t>
      </w:r>
      <w:r>
        <w:rPr>
          <w:rFonts w:ascii="Arial" w:hAnsi="Arial" w:eastAsia="宋体" w:cs="Arial"/>
          <w:color w:val="4D4D4D"/>
          <w:kern w:val="0"/>
          <w:sz w:val="24"/>
          <w:shd w:val="clear" w:color="auto" w:fill="FFFFFF"/>
        </w:rPr>
        <w:t>.</w:t>
      </w:r>
      <w:r>
        <w:rPr>
          <w:rFonts w:hint="eastAsia" w:ascii="Arial" w:hAnsi="Arial" w:eastAsia="宋体" w:cs="Arial"/>
          <w:color w:val="4D4D4D"/>
          <w:kern w:val="0"/>
          <w:sz w:val="24"/>
          <w:shd w:val="clear" w:color="auto" w:fill="FFFFFF"/>
        </w:rPr>
        <w:t>模型构建</w:t>
      </w:r>
    </w:p>
    <w:p>
      <w:pPr>
        <w:jc w:val="left"/>
        <w:rPr>
          <w:rFonts w:ascii="Arial" w:hAnsi="Arial" w:eastAsia="宋体" w:cs="Arial"/>
          <w:color w:val="4D4D4D"/>
          <w:kern w:val="0"/>
          <w:sz w:val="24"/>
          <w:shd w:val="clear" w:color="auto" w:fill="FFFFFF"/>
        </w:rPr>
      </w:pPr>
      <w:r>
        <w:rPr>
          <w:rFonts w:hint="eastAsia" w:ascii="Arial" w:hAnsi="Arial" w:eastAsia="宋体" w:cs="Arial"/>
          <w:color w:val="4D4D4D"/>
          <w:kern w:val="0"/>
          <w:sz w:val="24"/>
          <w:shd w:val="clear" w:color="auto" w:fill="FFFFFF"/>
        </w:rPr>
        <w:t>本文利用异常检测的原理利用文本评论和用户行为提出了一种半监督的方面级评论有用性评价方法，通过用户在评论中表达对商品或服务不同方面的看法，根据评论文本的可读性、信息量和用户行为特征分类出高质量评论和低质量评论。对高质量评论进行方面级提取，并对方面级的评论进行情感极性分析，使用条件变分自编码器（Conditional Variational Auto-Encoder，CVAE）学习正常用户方面级情感的数据分布，以检测出异常用户的数据分布。异常用户会对产品方面级进行极大的夸赞或者贬低，使用注意力机制（Attention mechanism）将异常用户所关注的方面级提取出来并做方面级的重要性排序。依据学习到的方面级排序，可以对新的评论的有用性做出预测，如果新的评论的在异常用户所关注的方面级给出极高或极低评价，那么可以预测该评论是一条高质量的异常评论，有疑似雇佣写手、专业评论的嫌疑，可以让该评论的有用性得分降低。对于低质量文本评论，同样依据方面级的情感极性分析、用户行为进行异常检测，分类出，低质量的正常评论和低质量的异常评论，低质量的正常评论代表着普通大众的评价，可以作为商品的常态评价显示给消费者，低质量的异常用户，可以隐藏或删除。</w:t>
      </w: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r>
        <w:rPr>
          <w:rFonts w:hint="eastAsia" w:ascii="Arial" w:hAnsi="Arial" w:eastAsia="宋体" w:cs="Arial"/>
          <w:color w:val="4D4D4D"/>
          <w:kern w:val="0"/>
          <w:sz w:val="24"/>
          <w:shd w:val="clear" w:color="auto" w:fill="FFFFFF"/>
        </w:rPr>
        <w:t>3</w:t>
      </w:r>
      <w:r>
        <w:rPr>
          <w:rFonts w:ascii="Arial" w:hAnsi="Arial" w:eastAsia="宋体" w:cs="Arial"/>
          <w:color w:val="4D4D4D"/>
          <w:kern w:val="0"/>
          <w:sz w:val="24"/>
          <w:shd w:val="clear" w:color="auto" w:fill="FFFFFF"/>
        </w:rPr>
        <w:t>.1</w:t>
      </w:r>
      <w:r>
        <w:rPr>
          <w:rFonts w:hint="eastAsia" w:ascii="Arial" w:hAnsi="Arial" w:eastAsia="宋体" w:cs="Arial"/>
          <w:color w:val="4D4D4D"/>
          <w:kern w:val="0"/>
          <w:sz w:val="24"/>
          <w:shd w:val="clear" w:color="auto" w:fill="FFFFFF"/>
        </w:rPr>
        <w:t>高低质量评论分类</w:t>
      </w:r>
    </w:p>
    <w:p>
      <w:pPr>
        <w:ind w:firstLine="480" w:firstLineChars="200"/>
        <w:rPr>
          <w:rFonts w:ascii="Arial" w:hAnsi="Arial" w:eastAsia="宋体" w:cs="Arial"/>
          <w:color w:val="4D4D4D"/>
          <w:kern w:val="0"/>
          <w:sz w:val="24"/>
          <w:shd w:val="clear" w:color="auto" w:fill="FFFFFF"/>
        </w:rPr>
      </w:pPr>
      <w:r>
        <w:rPr>
          <w:rFonts w:hint="eastAsia" w:ascii="Arial" w:hAnsi="Arial" w:eastAsia="宋体" w:cs="Arial"/>
          <w:color w:val="4D4D4D"/>
          <w:kern w:val="0"/>
          <w:sz w:val="24"/>
          <w:shd w:val="clear" w:color="auto" w:fill="FFFFFF"/>
        </w:rPr>
        <w:t>对于评论R=[</w:t>
      </w:r>
      <m:oMath>
        <m:sSub>
          <m:sSubPr>
            <m:ctrlPr>
              <w:rPr>
                <w:rFonts w:ascii="Cambria Math" w:hAnsi="Cambria Math" w:eastAsia="宋体" w:cs="Arial"/>
                <w:color w:val="4D4D4D"/>
                <w:kern w:val="0"/>
                <w:sz w:val="24"/>
                <w:shd w:val="clear" w:color="auto" w:fill="FFFFFF"/>
              </w:rPr>
            </m:ctrlPr>
          </m:sSubPr>
          <m:e>
            <m:r>
              <m:rPr/>
              <w:rPr>
                <w:rFonts w:ascii="Cambria Math" w:hAnsi="Cambria Math" w:eastAsia="宋体" w:cs="Arial"/>
                <w:color w:val="4D4D4D"/>
                <w:kern w:val="0"/>
                <w:sz w:val="24"/>
                <w:shd w:val="clear" w:color="auto" w:fill="FFFFFF"/>
              </w:rPr>
              <m:t>w</m:t>
            </m:r>
            <m:ctrlPr>
              <w:rPr>
                <w:rFonts w:ascii="Cambria Math" w:hAnsi="Cambria Math" w:eastAsia="宋体" w:cs="Arial"/>
                <w:color w:val="4D4D4D"/>
                <w:kern w:val="0"/>
                <w:sz w:val="24"/>
                <w:shd w:val="clear" w:color="auto" w:fill="FFFFFF"/>
              </w:rPr>
            </m:ctrlPr>
          </m:e>
          <m:sub>
            <m:r>
              <m:rPr>
                <m:sty m:val="p"/>
              </m:rPr>
              <w:rPr>
                <w:rFonts w:ascii="Cambria Math" w:hAnsi="Cambria Math" w:eastAsia="宋体" w:cs="Arial"/>
                <w:color w:val="4D4D4D"/>
                <w:kern w:val="0"/>
                <w:sz w:val="24"/>
                <w:shd w:val="clear" w:color="auto" w:fill="FFFFFF"/>
              </w:rPr>
              <m:t>1</m:t>
            </m:r>
            <m:ctrlPr>
              <w:rPr>
                <w:rFonts w:ascii="Cambria Math" w:hAnsi="Cambria Math" w:eastAsia="宋体" w:cs="Arial"/>
                <w:color w:val="4D4D4D"/>
                <w:kern w:val="0"/>
                <w:sz w:val="24"/>
                <w:shd w:val="clear" w:color="auto" w:fill="FFFFFF"/>
              </w:rPr>
            </m:ctrlPr>
          </m:sub>
        </m:sSub>
        <m:r>
          <m:rPr>
            <m:sty m:val="p"/>
          </m:rPr>
          <w:rPr>
            <w:rFonts w:ascii="Cambria Math" w:hAnsi="Cambria Math" w:eastAsia="宋体" w:cs="Arial"/>
            <w:color w:val="4D4D4D"/>
            <w:kern w:val="0"/>
            <w:sz w:val="24"/>
            <w:shd w:val="clear" w:color="auto" w:fill="FFFFFF"/>
          </w:rPr>
          <m:t>,</m:t>
        </m:r>
        <m:sSub>
          <m:sSubPr>
            <m:ctrlPr>
              <w:rPr>
                <w:rFonts w:ascii="Cambria Math" w:hAnsi="Cambria Math" w:eastAsia="宋体" w:cs="Arial"/>
                <w:color w:val="4D4D4D"/>
                <w:kern w:val="0"/>
                <w:sz w:val="24"/>
                <w:shd w:val="clear" w:color="auto" w:fill="FFFFFF"/>
              </w:rPr>
            </m:ctrlPr>
          </m:sSubPr>
          <m:e>
            <m:r>
              <m:rPr/>
              <w:rPr>
                <w:rFonts w:ascii="Cambria Math" w:hAnsi="Cambria Math" w:eastAsia="宋体" w:cs="Arial"/>
                <w:color w:val="4D4D4D"/>
                <w:kern w:val="0"/>
                <w:sz w:val="24"/>
                <w:shd w:val="clear" w:color="auto" w:fill="FFFFFF"/>
              </w:rPr>
              <m:t>w</m:t>
            </m:r>
            <m:ctrlPr>
              <w:rPr>
                <w:rFonts w:ascii="Cambria Math" w:hAnsi="Cambria Math" w:eastAsia="宋体" w:cs="Arial"/>
                <w:color w:val="4D4D4D"/>
                <w:kern w:val="0"/>
                <w:sz w:val="24"/>
                <w:shd w:val="clear" w:color="auto" w:fill="FFFFFF"/>
              </w:rPr>
            </m:ctrlPr>
          </m:e>
          <m:sub>
            <m:r>
              <m:rPr>
                <m:sty m:val="p"/>
              </m:rPr>
              <w:rPr>
                <w:rFonts w:ascii="Cambria Math" w:hAnsi="Cambria Math" w:eastAsia="宋体" w:cs="Arial"/>
                <w:color w:val="4D4D4D"/>
                <w:kern w:val="0"/>
                <w:sz w:val="24"/>
                <w:shd w:val="clear" w:color="auto" w:fill="FFFFFF"/>
              </w:rPr>
              <m:t>2</m:t>
            </m:r>
            <m:ctrlPr>
              <w:rPr>
                <w:rFonts w:ascii="Cambria Math" w:hAnsi="Cambria Math" w:eastAsia="宋体" w:cs="Arial"/>
                <w:color w:val="4D4D4D"/>
                <w:kern w:val="0"/>
                <w:sz w:val="24"/>
                <w:shd w:val="clear" w:color="auto" w:fill="FFFFFF"/>
              </w:rPr>
            </m:ctrlPr>
          </m:sub>
        </m:sSub>
        <m:r>
          <m:rPr>
            <m:sty m:val="p"/>
          </m:rPr>
          <w:rPr>
            <w:rFonts w:ascii="Cambria Math" w:hAnsi="Cambria Math" w:eastAsia="宋体" w:cs="Arial"/>
            <w:color w:val="4D4D4D"/>
            <w:kern w:val="0"/>
            <w:sz w:val="24"/>
            <w:shd w:val="clear" w:color="auto" w:fill="FFFFFF"/>
          </w:rPr>
          <m:t>...</m:t>
        </m:r>
        <m:sSub>
          <m:sSubPr>
            <m:ctrlPr>
              <w:rPr>
                <w:rFonts w:ascii="Cambria Math" w:hAnsi="Cambria Math" w:eastAsia="宋体" w:cs="Arial"/>
                <w:color w:val="4D4D4D"/>
                <w:kern w:val="0"/>
                <w:sz w:val="24"/>
                <w:shd w:val="clear" w:color="auto" w:fill="FFFFFF"/>
              </w:rPr>
            </m:ctrlPr>
          </m:sSubPr>
          <m:e>
            <m:r>
              <m:rPr/>
              <w:rPr>
                <w:rFonts w:ascii="Cambria Math" w:hAnsi="Cambria Math" w:eastAsia="宋体" w:cs="Arial"/>
                <w:color w:val="4D4D4D"/>
                <w:kern w:val="0"/>
                <w:sz w:val="24"/>
                <w:shd w:val="clear" w:color="auto" w:fill="FFFFFF"/>
              </w:rPr>
              <m:t>w</m:t>
            </m:r>
            <m:ctrlPr>
              <w:rPr>
                <w:rFonts w:ascii="Cambria Math" w:hAnsi="Cambria Math" w:eastAsia="宋体" w:cs="Arial"/>
                <w:color w:val="4D4D4D"/>
                <w:kern w:val="0"/>
                <w:sz w:val="24"/>
                <w:shd w:val="clear" w:color="auto" w:fill="FFFFFF"/>
              </w:rPr>
            </m:ctrlPr>
          </m:e>
          <m:sub>
            <m:r>
              <m:rPr/>
              <w:rPr>
                <w:rFonts w:ascii="Cambria Math" w:hAnsi="Cambria Math" w:eastAsia="宋体" w:cs="Arial"/>
                <w:color w:val="4D4D4D"/>
                <w:kern w:val="0"/>
                <w:sz w:val="24"/>
                <w:shd w:val="clear" w:color="auto" w:fill="FFFFFF"/>
              </w:rPr>
              <m:t>i</m:t>
            </m:r>
            <m:ctrlPr>
              <w:rPr>
                <w:rFonts w:ascii="Cambria Math" w:hAnsi="Cambria Math" w:eastAsia="宋体" w:cs="Arial"/>
                <w:color w:val="4D4D4D"/>
                <w:kern w:val="0"/>
                <w:sz w:val="24"/>
                <w:shd w:val="clear" w:color="auto" w:fill="FFFFFF"/>
              </w:rPr>
            </m:ctrlPr>
          </m:sub>
        </m:sSub>
        <m:r>
          <m:rPr>
            <m:sty m:val="p"/>
          </m:rPr>
          <w:rPr>
            <w:rFonts w:ascii="Cambria Math" w:hAnsi="Cambria Math" w:eastAsia="宋体" w:cs="Arial"/>
            <w:color w:val="4D4D4D"/>
            <w:kern w:val="0"/>
            <w:sz w:val="24"/>
            <w:shd w:val="clear" w:color="auto" w:fill="FFFFFF"/>
          </w:rPr>
          <m:t>...</m:t>
        </m:r>
        <m:sSub>
          <m:sSubPr>
            <m:ctrlPr>
              <w:rPr>
                <w:rFonts w:ascii="Cambria Math" w:hAnsi="Cambria Math" w:eastAsia="宋体" w:cs="Arial"/>
                <w:color w:val="4D4D4D"/>
                <w:kern w:val="0"/>
                <w:sz w:val="24"/>
                <w:shd w:val="clear" w:color="auto" w:fill="FFFFFF"/>
              </w:rPr>
            </m:ctrlPr>
          </m:sSubPr>
          <m:e>
            <m:r>
              <m:rPr/>
              <w:rPr>
                <w:rFonts w:ascii="Cambria Math" w:hAnsi="Cambria Math" w:eastAsia="宋体" w:cs="Arial"/>
                <w:color w:val="4D4D4D"/>
                <w:kern w:val="0"/>
                <w:sz w:val="24"/>
                <w:shd w:val="clear" w:color="auto" w:fill="FFFFFF"/>
              </w:rPr>
              <m:t>w</m:t>
            </m:r>
            <m:ctrlPr>
              <w:rPr>
                <w:rFonts w:ascii="Cambria Math" w:hAnsi="Cambria Math" w:eastAsia="宋体" w:cs="Arial"/>
                <w:color w:val="4D4D4D"/>
                <w:kern w:val="0"/>
                <w:sz w:val="24"/>
                <w:shd w:val="clear" w:color="auto" w:fill="FFFFFF"/>
              </w:rPr>
            </m:ctrlPr>
          </m:e>
          <m:sub>
            <m:r>
              <m:rPr/>
              <w:rPr>
                <w:rFonts w:ascii="Cambria Math" w:hAnsi="Cambria Math" w:eastAsia="宋体" w:cs="Arial"/>
                <w:color w:val="4D4D4D"/>
                <w:kern w:val="0"/>
                <w:sz w:val="24"/>
                <w:shd w:val="clear" w:color="auto" w:fill="FFFFFF"/>
              </w:rPr>
              <m:t>j</m:t>
            </m:r>
            <m:ctrlPr>
              <w:rPr>
                <w:rFonts w:ascii="Cambria Math" w:hAnsi="Cambria Math" w:eastAsia="宋体" w:cs="Arial"/>
                <w:color w:val="4D4D4D"/>
                <w:kern w:val="0"/>
                <w:sz w:val="24"/>
                <w:shd w:val="clear" w:color="auto" w:fill="FFFFFF"/>
              </w:rPr>
            </m:ctrlPr>
          </m:sub>
        </m:sSub>
        <m:r>
          <m:rPr>
            <m:sty m:val="p"/>
          </m:rPr>
          <w:rPr>
            <w:rFonts w:ascii="Cambria Math" w:hAnsi="Cambria Math" w:eastAsia="宋体" w:cs="Arial"/>
            <w:color w:val="4D4D4D"/>
            <w:kern w:val="0"/>
            <w:sz w:val="24"/>
            <w:shd w:val="clear" w:color="auto" w:fill="FFFFFF"/>
          </w:rPr>
          <m:t>...</m:t>
        </m:r>
        <m:sSub>
          <m:sSubPr>
            <m:ctrlPr>
              <w:rPr>
                <w:rFonts w:ascii="Cambria Math" w:hAnsi="Cambria Math" w:eastAsia="宋体" w:cs="Arial"/>
                <w:color w:val="4D4D4D"/>
                <w:kern w:val="0"/>
                <w:sz w:val="24"/>
                <w:shd w:val="clear" w:color="auto" w:fill="FFFFFF"/>
              </w:rPr>
            </m:ctrlPr>
          </m:sSubPr>
          <m:e>
            <m:r>
              <m:rPr/>
              <w:rPr>
                <w:rFonts w:ascii="Cambria Math" w:hAnsi="Cambria Math" w:eastAsia="宋体" w:cs="Arial"/>
                <w:color w:val="4D4D4D"/>
                <w:kern w:val="0"/>
                <w:sz w:val="24"/>
                <w:shd w:val="clear" w:color="auto" w:fill="FFFFFF"/>
              </w:rPr>
              <m:t>w</m:t>
            </m:r>
            <m:ctrlPr>
              <w:rPr>
                <w:rFonts w:ascii="Cambria Math" w:hAnsi="Cambria Math" w:eastAsia="宋体" w:cs="Arial"/>
                <w:color w:val="4D4D4D"/>
                <w:kern w:val="0"/>
                <w:sz w:val="24"/>
                <w:shd w:val="clear" w:color="auto" w:fill="FFFFFF"/>
              </w:rPr>
            </m:ctrlPr>
          </m:e>
          <m:sub>
            <m:r>
              <m:rPr/>
              <w:rPr>
                <w:rFonts w:ascii="Cambria Math" w:hAnsi="Cambria Math" w:eastAsia="宋体" w:cs="Arial"/>
                <w:color w:val="4D4D4D"/>
                <w:kern w:val="0"/>
                <w:sz w:val="24"/>
                <w:shd w:val="clear" w:color="auto" w:fill="FFFFFF"/>
              </w:rPr>
              <m:t>n</m:t>
            </m:r>
            <m:ctrlPr>
              <w:rPr>
                <w:rFonts w:ascii="Cambria Math" w:hAnsi="Cambria Math" w:eastAsia="宋体" w:cs="Arial"/>
                <w:color w:val="4D4D4D"/>
                <w:kern w:val="0"/>
                <w:sz w:val="24"/>
                <w:shd w:val="clear" w:color="auto" w:fill="FFFFFF"/>
              </w:rPr>
            </m:ctrlPr>
          </m:sub>
        </m:sSub>
      </m:oMath>
      <w:r>
        <w:rPr>
          <w:rFonts w:hint="eastAsia" w:ascii="Arial" w:hAnsi="Arial" w:eastAsia="宋体" w:cs="Arial"/>
          <w:color w:val="4D4D4D"/>
          <w:kern w:val="0"/>
          <w:sz w:val="24"/>
          <w:shd w:val="clear" w:color="auto" w:fill="FFFFFF"/>
        </w:rPr>
        <w:t>], w代表词，方面序列A也是由w构成，</w:t>
      </w:r>
    </w:p>
    <w:p>
      <w:pPr>
        <w:rPr>
          <w:rFonts w:ascii="Arial" w:hAnsi="Arial" w:eastAsia="宋体" w:cs="Arial"/>
          <w:color w:val="4D4D4D"/>
          <w:kern w:val="0"/>
          <w:sz w:val="24"/>
          <w:shd w:val="clear" w:color="auto" w:fill="FFFFFF"/>
        </w:rPr>
      </w:pPr>
      <w:r>
        <w:rPr>
          <w:rFonts w:hint="eastAsia" w:ascii="Arial" w:hAnsi="Arial" w:eastAsia="宋体" w:cs="Arial"/>
          <w:color w:val="4D4D4D"/>
          <w:kern w:val="0"/>
          <w:sz w:val="24"/>
          <w:shd w:val="clear" w:color="auto" w:fill="FFFFFF"/>
        </w:rPr>
        <w:t>A=[</w:t>
      </w:r>
      <m:oMath>
        <m:sSub>
          <m:sSubPr>
            <m:ctrlPr>
              <w:rPr>
                <w:rFonts w:ascii="Cambria Math" w:hAnsi="Cambria Math" w:eastAsia="宋体" w:cs="Arial"/>
                <w:color w:val="4D4D4D"/>
                <w:kern w:val="0"/>
                <w:sz w:val="24"/>
                <w:shd w:val="clear" w:color="auto" w:fill="FFFFFF"/>
              </w:rPr>
            </m:ctrlPr>
          </m:sSubPr>
          <m:e>
            <m:r>
              <m:rPr/>
              <w:rPr>
                <w:rFonts w:ascii="Cambria Math" w:hAnsi="Cambria Math" w:eastAsia="宋体" w:cs="Arial"/>
                <w:color w:val="4D4D4D"/>
                <w:kern w:val="0"/>
                <w:sz w:val="24"/>
                <w:shd w:val="clear" w:color="auto" w:fill="FFFFFF"/>
              </w:rPr>
              <m:t>w</m:t>
            </m:r>
            <m:ctrlPr>
              <w:rPr>
                <w:rFonts w:ascii="Cambria Math" w:hAnsi="Cambria Math" w:eastAsia="宋体" w:cs="Arial"/>
                <w:color w:val="4D4D4D"/>
                <w:kern w:val="0"/>
                <w:sz w:val="24"/>
                <w:shd w:val="clear" w:color="auto" w:fill="FFFFFF"/>
              </w:rPr>
            </m:ctrlPr>
          </m:e>
          <m:sub>
            <m:r>
              <m:rPr/>
              <w:rPr>
                <w:rFonts w:ascii="Cambria Math" w:hAnsi="Cambria Math" w:eastAsia="宋体" w:cs="Arial"/>
                <w:color w:val="4D4D4D"/>
                <w:kern w:val="0"/>
                <w:sz w:val="24"/>
                <w:shd w:val="clear" w:color="auto" w:fill="FFFFFF"/>
              </w:rPr>
              <m:t>i</m:t>
            </m:r>
            <m:ctrlPr>
              <w:rPr>
                <w:rFonts w:ascii="Cambria Math" w:hAnsi="Cambria Math" w:eastAsia="宋体" w:cs="Arial"/>
                <w:color w:val="4D4D4D"/>
                <w:kern w:val="0"/>
                <w:sz w:val="24"/>
                <w:shd w:val="clear" w:color="auto" w:fill="FFFFFF"/>
              </w:rPr>
            </m:ctrlPr>
          </m:sub>
        </m:sSub>
        <m:r>
          <m:rPr>
            <m:sty m:val="p"/>
          </m:rPr>
          <w:rPr>
            <w:rFonts w:ascii="Cambria Math" w:hAnsi="Cambria Math" w:eastAsia="宋体" w:cs="Arial"/>
            <w:color w:val="4D4D4D"/>
            <w:kern w:val="0"/>
            <w:sz w:val="24"/>
            <w:shd w:val="clear" w:color="auto" w:fill="FFFFFF"/>
          </w:rPr>
          <m:t>,</m:t>
        </m:r>
        <m:sSub>
          <m:sSubPr>
            <m:ctrlPr>
              <w:rPr>
                <w:rFonts w:ascii="Cambria Math" w:hAnsi="Cambria Math" w:eastAsia="宋体" w:cs="Arial"/>
                <w:color w:val="4D4D4D"/>
                <w:kern w:val="0"/>
                <w:sz w:val="24"/>
                <w:shd w:val="clear" w:color="auto" w:fill="FFFFFF"/>
              </w:rPr>
            </m:ctrlPr>
          </m:sSubPr>
          <m:e>
            <m:r>
              <m:rPr/>
              <w:rPr>
                <w:rFonts w:ascii="Cambria Math" w:hAnsi="Cambria Math" w:eastAsia="宋体" w:cs="Arial"/>
                <w:color w:val="4D4D4D"/>
                <w:kern w:val="0"/>
                <w:sz w:val="24"/>
                <w:shd w:val="clear" w:color="auto" w:fill="FFFFFF"/>
              </w:rPr>
              <m:t>w</m:t>
            </m:r>
            <m:ctrlPr>
              <w:rPr>
                <w:rFonts w:ascii="Cambria Math" w:hAnsi="Cambria Math" w:eastAsia="宋体" w:cs="Arial"/>
                <w:color w:val="4D4D4D"/>
                <w:kern w:val="0"/>
                <w:sz w:val="24"/>
                <w:shd w:val="clear" w:color="auto" w:fill="FFFFFF"/>
              </w:rPr>
            </m:ctrlPr>
          </m:e>
          <m:sub>
            <m:r>
              <m:rPr/>
              <w:rPr>
                <w:rFonts w:ascii="Cambria Math" w:hAnsi="Cambria Math" w:eastAsia="宋体" w:cs="Arial"/>
                <w:color w:val="4D4D4D"/>
                <w:kern w:val="0"/>
                <w:sz w:val="24"/>
                <w:shd w:val="clear" w:color="auto" w:fill="FFFFFF"/>
              </w:rPr>
              <m:t>i</m:t>
            </m:r>
            <m:r>
              <m:rPr>
                <m:sty m:val="p"/>
              </m:rPr>
              <w:rPr>
                <w:rFonts w:ascii="Cambria Math" w:hAnsi="Cambria Math" w:eastAsia="宋体" w:cs="Arial"/>
                <w:color w:val="4D4D4D"/>
                <w:kern w:val="0"/>
                <w:sz w:val="24"/>
                <w:shd w:val="clear" w:color="auto" w:fill="FFFFFF"/>
              </w:rPr>
              <m:t>+1</m:t>
            </m:r>
            <m:ctrlPr>
              <w:rPr>
                <w:rFonts w:ascii="Cambria Math" w:hAnsi="Cambria Math" w:eastAsia="宋体" w:cs="Arial"/>
                <w:color w:val="4D4D4D"/>
                <w:kern w:val="0"/>
                <w:sz w:val="24"/>
                <w:shd w:val="clear" w:color="auto" w:fill="FFFFFF"/>
              </w:rPr>
            </m:ctrlPr>
          </m:sub>
        </m:sSub>
        <m:r>
          <m:rPr>
            <m:sty m:val="p"/>
          </m:rPr>
          <w:rPr>
            <w:rFonts w:ascii="Cambria Math" w:hAnsi="Cambria Math" w:eastAsia="宋体" w:cs="Arial"/>
            <w:color w:val="4D4D4D"/>
            <w:kern w:val="0"/>
            <w:sz w:val="24"/>
            <w:shd w:val="clear" w:color="auto" w:fill="FFFFFF"/>
          </w:rPr>
          <m:t>...</m:t>
        </m:r>
        <m:sSub>
          <m:sSubPr>
            <m:ctrlPr>
              <w:rPr>
                <w:rFonts w:ascii="Cambria Math" w:hAnsi="Cambria Math" w:eastAsia="宋体" w:cs="Arial"/>
                <w:color w:val="4D4D4D"/>
                <w:kern w:val="0"/>
                <w:sz w:val="24"/>
                <w:shd w:val="clear" w:color="auto" w:fill="FFFFFF"/>
              </w:rPr>
            </m:ctrlPr>
          </m:sSubPr>
          <m:e>
            <m:r>
              <m:rPr/>
              <w:rPr>
                <w:rFonts w:ascii="Cambria Math" w:hAnsi="Cambria Math" w:eastAsia="宋体" w:cs="Arial"/>
                <w:color w:val="4D4D4D"/>
                <w:kern w:val="0"/>
                <w:sz w:val="24"/>
                <w:shd w:val="clear" w:color="auto" w:fill="FFFFFF"/>
              </w:rPr>
              <m:t>w</m:t>
            </m:r>
            <m:ctrlPr>
              <w:rPr>
                <w:rFonts w:ascii="Cambria Math" w:hAnsi="Cambria Math" w:eastAsia="宋体" w:cs="Arial"/>
                <w:color w:val="4D4D4D"/>
                <w:kern w:val="0"/>
                <w:sz w:val="24"/>
                <w:shd w:val="clear" w:color="auto" w:fill="FFFFFF"/>
              </w:rPr>
            </m:ctrlPr>
          </m:e>
          <m:sub>
            <m:r>
              <m:rPr/>
              <w:rPr>
                <w:rFonts w:ascii="Cambria Math" w:hAnsi="Cambria Math" w:eastAsia="宋体" w:cs="Arial"/>
                <w:color w:val="4D4D4D"/>
                <w:kern w:val="0"/>
                <w:sz w:val="24"/>
                <w:shd w:val="clear" w:color="auto" w:fill="FFFFFF"/>
              </w:rPr>
              <m:t>i</m:t>
            </m:r>
            <m:r>
              <m:rPr>
                <m:sty m:val="p"/>
              </m:rPr>
              <w:rPr>
                <w:rFonts w:ascii="Cambria Math" w:hAnsi="Cambria Math" w:eastAsia="宋体" w:cs="Arial"/>
                <w:color w:val="4D4D4D"/>
                <w:kern w:val="0"/>
                <w:sz w:val="24"/>
                <w:shd w:val="clear" w:color="auto" w:fill="FFFFFF"/>
              </w:rPr>
              <m:t>+</m:t>
            </m:r>
            <m:r>
              <m:rPr/>
              <w:rPr>
                <w:rFonts w:ascii="Cambria Math" w:hAnsi="Cambria Math" w:eastAsia="宋体" w:cs="Arial"/>
                <w:color w:val="4D4D4D"/>
                <w:kern w:val="0"/>
                <w:sz w:val="24"/>
                <w:shd w:val="clear" w:color="auto" w:fill="FFFFFF"/>
              </w:rPr>
              <m:t>m</m:t>
            </m:r>
            <m:r>
              <m:rPr>
                <m:sty m:val="p"/>
              </m:rPr>
              <w:rPr>
                <w:rFonts w:ascii="Cambria Math" w:hAnsi="Cambria Math" w:eastAsia="宋体" w:cs="Arial"/>
                <w:color w:val="4D4D4D"/>
                <w:kern w:val="0"/>
                <w:sz w:val="24"/>
                <w:shd w:val="clear" w:color="auto" w:fill="FFFFFF"/>
              </w:rPr>
              <m:t>−1</m:t>
            </m:r>
            <m:ctrlPr>
              <w:rPr>
                <w:rFonts w:ascii="Cambria Math" w:hAnsi="Cambria Math" w:eastAsia="宋体" w:cs="Arial"/>
                <w:color w:val="4D4D4D"/>
                <w:kern w:val="0"/>
                <w:sz w:val="24"/>
                <w:shd w:val="clear" w:color="auto" w:fill="FFFFFF"/>
              </w:rPr>
            </m:ctrlPr>
          </m:sub>
        </m:sSub>
      </m:oMath>
      <w:r>
        <w:rPr>
          <w:rFonts w:hint="eastAsia" w:ascii="Arial" w:hAnsi="Arial" w:eastAsia="宋体" w:cs="Arial"/>
          <w:color w:val="4D4D4D"/>
          <w:kern w:val="0"/>
          <w:sz w:val="24"/>
          <w:shd w:val="clear" w:color="auto" w:fill="FFFFFF"/>
        </w:rPr>
        <w:t>],其中方面序列可能包含一个或多个词。考虑距离方面词中心为k个词的序列片段L。当方面词为一个单词时，L=[</w:t>
      </w:r>
      <m:oMath>
        <m:sSub>
          <m:sSubPr>
            <m:ctrlPr>
              <w:rPr>
                <w:rFonts w:ascii="Cambria Math" w:hAnsi="Cambria Math" w:eastAsia="宋体" w:cs="Arial"/>
                <w:color w:val="4D4D4D"/>
                <w:kern w:val="0"/>
                <w:sz w:val="24"/>
                <w:shd w:val="clear" w:color="auto" w:fill="FFFFFF"/>
              </w:rPr>
            </m:ctrlPr>
          </m:sSubPr>
          <m:e>
            <m:r>
              <m:rPr/>
              <w:rPr>
                <w:rFonts w:ascii="Cambria Math" w:hAnsi="Cambria Math" w:eastAsia="宋体" w:cs="Arial"/>
                <w:color w:val="4D4D4D"/>
                <w:kern w:val="0"/>
                <w:sz w:val="24"/>
                <w:shd w:val="clear" w:color="auto" w:fill="FFFFFF"/>
              </w:rPr>
              <m:t>w</m:t>
            </m:r>
            <m:ctrlPr>
              <w:rPr>
                <w:rFonts w:ascii="Cambria Math" w:hAnsi="Cambria Math" w:eastAsia="宋体" w:cs="Arial"/>
                <w:color w:val="4D4D4D"/>
                <w:kern w:val="0"/>
                <w:sz w:val="24"/>
                <w:shd w:val="clear" w:color="auto" w:fill="FFFFFF"/>
              </w:rPr>
            </m:ctrlPr>
          </m:e>
          <m:sub>
            <m:r>
              <m:rPr/>
              <w:rPr>
                <w:rFonts w:ascii="Cambria Math" w:hAnsi="Cambria Math" w:eastAsia="宋体" w:cs="Arial"/>
                <w:color w:val="4D4D4D"/>
                <w:kern w:val="0"/>
                <w:sz w:val="24"/>
                <w:shd w:val="clear" w:color="auto" w:fill="FFFFFF"/>
              </w:rPr>
              <m:t>i</m:t>
            </m:r>
            <m:r>
              <m:rPr>
                <m:sty m:val="p"/>
              </m:rPr>
              <w:rPr>
                <w:rFonts w:ascii="Cambria Math" w:hAnsi="Cambria Math" w:eastAsia="宋体" w:cs="Arial"/>
                <w:color w:val="4D4D4D"/>
                <w:kern w:val="0"/>
                <w:sz w:val="24"/>
                <w:shd w:val="clear" w:color="auto" w:fill="FFFFFF"/>
              </w:rPr>
              <m:t>−</m:t>
            </m:r>
            <m:r>
              <m:rPr/>
              <w:rPr>
                <w:rFonts w:ascii="Cambria Math" w:hAnsi="Cambria Math" w:eastAsia="宋体" w:cs="Arial"/>
                <w:color w:val="4D4D4D"/>
                <w:kern w:val="0"/>
                <w:sz w:val="24"/>
                <w:shd w:val="clear" w:color="auto" w:fill="FFFFFF"/>
              </w:rPr>
              <m:t>k</m:t>
            </m:r>
            <m:ctrlPr>
              <w:rPr>
                <w:rFonts w:ascii="Cambria Math" w:hAnsi="Cambria Math" w:eastAsia="宋体" w:cs="Arial"/>
                <w:color w:val="4D4D4D"/>
                <w:kern w:val="0"/>
                <w:sz w:val="24"/>
                <w:shd w:val="clear" w:color="auto" w:fill="FFFFFF"/>
              </w:rPr>
            </m:ctrlPr>
          </m:sub>
        </m:sSub>
        <m:r>
          <m:rPr>
            <m:sty m:val="p"/>
          </m:rPr>
          <w:rPr>
            <w:rFonts w:ascii="Cambria Math" w:hAnsi="Cambria Math" w:eastAsia="宋体" w:cs="Arial"/>
            <w:color w:val="4D4D4D"/>
            <w:kern w:val="0"/>
            <w:sz w:val="24"/>
            <w:shd w:val="clear" w:color="auto" w:fill="FFFFFF"/>
          </w:rPr>
          <m:t>,</m:t>
        </m:r>
        <m:sSub>
          <m:sSubPr>
            <m:ctrlPr>
              <w:rPr>
                <w:rFonts w:ascii="Cambria Math" w:hAnsi="Cambria Math" w:eastAsia="宋体" w:cs="Arial"/>
                <w:color w:val="4D4D4D"/>
                <w:kern w:val="0"/>
                <w:sz w:val="24"/>
                <w:shd w:val="clear" w:color="auto" w:fill="FFFFFF"/>
              </w:rPr>
            </m:ctrlPr>
          </m:sSubPr>
          <m:e>
            <m:r>
              <m:rPr/>
              <w:rPr>
                <w:rFonts w:ascii="Cambria Math" w:hAnsi="Cambria Math" w:eastAsia="宋体" w:cs="Arial"/>
                <w:color w:val="4D4D4D"/>
                <w:kern w:val="0"/>
                <w:sz w:val="24"/>
                <w:shd w:val="clear" w:color="auto" w:fill="FFFFFF"/>
              </w:rPr>
              <m:t>w</m:t>
            </m:r>
            <m:ctrlPr>
              <w:rPr>
                <w:rFonts w:ascii="Cambria Math" w:hAnsi="Cambria Math" w:eastAsia="宋体" w:cs="Arial"/>
                <w:color w:val="4D4D4D"/>
                <w:kern w:val="0"/>
                <w:sz w:val="24"/>
                <w:shd w:val="clear" w:color="auto" w:fill="FFFFFF"/>
              </w:rPr>
            </m:ctrlPr>
          </m:e>
          <m:sub>
            <m:r>
              <m:rPr/>
              <w:rPr>
                <w:rFonts w:ascii="Cambria Math" w:hAnsi="Cambria Math" w:eastAsia="宋体" w:cs="Arial"/>
                <w:color w:val="4D4D4D"/>
                <w:kern w:val="0"/>
                <w:sz w:val="24"/>
                <w:shd w:val="clear" w:color="auto" w:fill="FFFFFF"/>
              </w:rPr>
              <m:t>i</m:t>
            </m:r>
            <m:r>
              <m:rPr>
                <m:sty m:val="p"/>
              </m:rPr>
              <w:rPr>
                <w:rFonts w:ascii="Cambria Math" w:hAnsi="Cambria Math" w:eastAsia="宋体" w:cs="Arial"/>
                <w:color w:val="4D4D4D"/>
                <w:kern w:val="0"/>
                <w:sz w:val="24"/>
                <w:shd w:val="clear" w:color="auto" w:fill="FFFFFF"/>
              </w:rPr>
              <m:t>−</m:t>
            </m:r>
            <m:r>
              <m:rPr/>
              <w:rPr>
                <w:rFonts w:ascii="Cambria Math" w:hAnsi="Cambria Math" w:eastAsia="宋体" w:cs="Arial"/>
                <w:color w:val="4D4D4D"/>
                <w:kern w:val="0"/>
                <w:sz w:val="24"/>
                <w:shd w:val="clear" w:color="auto" w:fill="FFFFFF"/>
              </w:rPr>
              <m:t>k</m:t>
            </m:r>
            <m:r>
              <m:rPr>
                <m:sty m:val="p"/>
              </m:rPr>
              <w:rPr>
                <w:rFonts w:ascii="Cambria Math" w:hAnsi="Cambria Math" w:eastAsia="宋体" w:cs="Arial"/>
                <w:color w:val="4D4D4D"/>
                <w:kern w:val="0"/>
                <w:sz w:val="24"/>
                <w:shd w:val="clear" w:color="auto" w:fill="FFFFFF"/>
              </w:rPr>
              <m:t>+1</m:t>
            </m:r>
            <m:ctrlPr>
              <w:rPr>
                <w:rFonts w:ascii="Cambria Math" w:hAnsi="Cambria Math" w:eastAsia="宋体" w:cs="Arial"/>
                <w:color w:val="4D4D4D"/>
                <w:kern w:val="0"/>
                <w:sz w:val="24"/>
                <w:shd w:val="clear" w:color="auto" w:fill="FFFFFF"/>
              </w:rPr>
            </m:ctrlPr>
          </m:sub>
        </m:sSub>
        <m:r>
          <m:rPr>
            <m:sty m:val="p"/>
          </m:rPr>
          <w:rPr>
            <w:rFonts w:ascii="Cambria Math" w:hAnsi="Cambria Math" w:eastAsia="宋体" w:cs="Arial"/>
            <w:color w:val="4D4D4D"/>
            <w:kern w:val="0"/>
            <w:sz w:val="24"/>
            <w:shd w:val="clear" w:color="auto" w:fill="FFFFFF"/>
          </w:rPr>
          <m:t>...</m:t>
        </m:r>
        <m:sSub>
          <m:sSubPr>
            <m:ctrlPr>
              <w:rPr>
                <w:rFonts w:ascii="Cambria Math" w:hAnsi="Cambria Math" w:eastAsia="宋体" w:cs="Arial"/>
                <w:color w:val="4D4D4D"/>
                <w:kern w:val="0"/>
                <w:sz w:val="24"/>
                <w:shd w:val="clear" w:color="auto" w:fill="FFFFFF"/>
              </w:rPr>
            </m:ctrlPr>
          </m:sSubPr>
          <m:e>
            <m:r>
              <m:rPr/>
              <w:rPr>
                <w:rFonts w:ascii="Cambria Math" w:hAnsi="Cambria Math" w:eastAsia="宋体" w:cs="Arial"/>
                <w:color w:val="4D4D4D"/>
                <w:kern w:val="0"/>
                <w:sz w:val="24"/>
                <w:shd w:val="clear" w:color="auto" w:fill="FFFFFF"/>
              </w:rPr>
              <m:t>w</m:t>
            </m:r>
            <m:ctrlPr>
              <w:rPr>
                <w:rFonts w:ascii="Cambria Math" w:hAnsi="Cambria Math" w:eastAsia="宋体" w:cs="Arial"/>
                <w:color w:val="4D4D4D"/>
                <w:kern w:val="0"/>
                <w:sz w:val="24"/>
                <w:shd w:val="clear" w:color="auto" w:fill="FFFFFF"/>
              </w:rPr>
            </m:ctrlPr>
          </m:e>
          <m:sub>
            <m:r>
              <m:rPr/>
              <w:rPr>
                <w:rFonts w:ascii="Cambria Math" w:hAnsi="Cambria Math" w:eastAsia="宋体" w:cs="Arial"/>
                <w:color w:val="4D4D4D"/>
                <w:kern w:val="0"/>
                <w:sz w:val="24"/>
                <w:shd w:val="clear" w:color="auto" w:fill="FFFFFF"/>
              </w:rPr>
              <m:t>i</m:t>
            </m:r>
            <m:ctrlPr>
              <w:rPr>
                <w:rFonts w:ascii="Cambria Math" w:hAnsi="Cambria Math" w:eastAsia="宋体" w:cs="Arial"/>
                <w:color w:val="4D4D4D"/>
                <w:kern w:val="0"/>
                <w:sz w:val="24"/>
                <w:shd w:val="clear" w:color="auto" w:fill="FFFFFF"/>
              </w:rPr>
            </m:ctrlPr>
          </m:sub>
        </m:sSub>
        <m:r>
          <m:rPr>
            <m:sty m:val="p"/>
          </m:rPr>
          <w:rPr>
            <w:rFonts w:ascii="Cambria Math" w:hAnsi="Cambria Math" w:eastAsia="宋体" w:cs="Arial"/>
            <w:color w:val="4D4D4D"/>
            <w:kern w:val="0"/>
            <w:sz w:val="24"/>
            <w:shd w:val="clear" w:color="auto" w:fill="FFFFFF"/>
          </w:rPr>
          <m:t>...</m:t>
        </m:r>
        <m:sSub>
          <m:sSubPr>
            <m:ctrlPr>
              <w:rPr>
                <w:rFonts w:ascii="Cambria Math" w:hAnsi="Cambria Math" w:eastAsia="宋体" w:cs="Arial"/>
                <w:color w:val="4D4D4D"/>
                <w:kern w:val="0"/>
                <w:sz w:val="24"/>
                <w:shd w:val="clear" w:color="auto" w:fill="FFFFFF"/>
              </w:rPr>
            </m:ctrlPr>
          </m:sSubPr>
          <m:e>
            <m:r>
              <m:rPr/>
              <w:rPr>
                <w:rFonts w:ascii="Cambria Math" w:hAnsi="Cambria Math" w:eastAsia="宋体" w:cs="Arial"/>
                <w:color w:val="4D4D4D"/>
                <w:kern w:val="0"/>
                <w:sz w:val="24"/>
                <w:shd w:val="clear" w:color="auto" w:fill="FFFFFF"/>
              </w:rPr>
              <m:t>w</m:t>
            </m:r>
            <m:ctrlPr>
              <w:rPr>
                <w:rFonts w:ascii="Cambria Math" w:hAnsi="Cambria Math" w:eastAsia="宋体" w:cs="Arial"/>
                <w:color w:val="4D4D4D"/>
                <w:kern w:val="0"/>
                <w:sz w:val="24"/>
                <w:shd w:val="clear" w:color="auto" w:fill="FFFFFF"/>
              </w:rPr>
            </m:ctrlPr>
          </m:e>
          <m:sub>
            <m:r>
              <m:rPr/>
              <w:rPr>
                <w:rFonts w:ascii="Cambria Math" w:hAnsi="Cambria Math" w:eastAsia="宋体" w:cs="Arial"/>
                <w:color w:val="4D4D4D"/>
                <w:kern w:val="0"/>
                <w:sz w:val="24"/>
                <w:shd w:val="clear" w:color="auto" w:fill="FFFFFF"/>
              </w:rPr>
              <m:t>i</m:t>
            </m:r>
            <m:r>
              <m:rPr>
                <m:sty m:val="p"/>
              </m:rPr>
              <w:rPr>
                <w:rFonts w:ascii="Cambria Math" w:hAnsi="Cambria Math" w:eastAsia="宋体" w:cs="Arial"/>
                <w:color w:val="4D4D4D"/>
                <w:kern w:val="0"/>
                <w:sz w:val="24"/>
                <w:shd w:val="clear" w:color="auto" w:fill="FFFFFF"/>
              </w:rPr>
              <m:t>+</m:t>
            </m:r>
            <m:r>
              <m:rPr/>
              <w:rPr>
                <w:rFonts w:ascii="Cambria Math" w:hAnsi="Cambria Math" w:eastAsia="宋体" w:cs="Arial"/>
                <w:color w:val="4D4D4D"/>
                <w:kern w:val="0"/>
                <w:sz w:val="24"/>
                <w:shd w:val="clear" w:color="auto" w:fill="FFFFFF"/>
              </w:rPr>
              <m:t>k</m:t>
            </m:r>
            <m:r>
              <m:rPr>
                <m:sty m:val="p"/>
              </m:rPr>
              <w:rPr>
                <w:rFonts w:ascii="Cambria Math" w:hAnsi="Cambria Math" w:eastAsia="宋体" w:cs="Arial"/>
                <w:color w:val="4D4D4D"/>
                <w:kern w:val="0"/>
                <w:sz w:val="24"/>
                <w:shd w:val="clear" w:color="auto" w:fill="FFFFFF"/>
              </w:rPr>
              <m:t>−1</m:t>
            </m:r>
            <m:ctrlPr>
              <w:rPr>
                <w:rFonts w:ascii="Cambria Math" w:hAnsi="Cambria Math" w:eastAsia="宋体" w:cs="Arial"/>
                <w:color w:val="4D4D4D"/>
                <w:kern w:val="0"/>
                <w:sz w:val="24"/>
                <w:shd w:val="clear" w:color="auto" w:fill="FFFFFF"/>
              </w:rPr>
            </m:ctrlPr>
          </m:sub>
        </m:sSub>
        <m:sSub>
          <m:sSubPr>
            <m:ctrlPr>
              <w:rPr>
                <w:rFonts w:ascii="Cambria Math" w:hAnsi="Cambria Math" w:eastAsia="宋体" w:cs="Arial"/>
                <w:color w:val="4D4D4D"/>
                <w:kern w:val="0"/>
                <w:sz w:val="24"/>
                <w:shd w:val="clear" w:color="auto" w:fill="FFFFFF"/>
              </w:rPr>
            </m:ctrlPr>
          </m:sSubPr>
          <m:e>
            <m:r>
              <m:rPr>
                <m:sty m:val="p"/>
              </m:rPr>
              <w:rPr>
                <w:rFonts w:ascii="Cambria Math" w:hAnsi="Cambria Math" w:eastAsia="宋体" w:cs="Arial"/>
                <w:color w:val="4D4D4D"/>
                <w:kern w:val="0"/>
                <w:sz w:val="24"/>
                <w:shd w:val="clear" w:color="auto" w:fill="FFFFFF"/>
              </w:rPr>
              <m:t>,</m:t>
            </m:r>
            <m:r>
              <m:rPr/>
              <w:rPr>
                <w:rFonts w:ascii="Cambria Math" w:hAnsi="Cambria Math" w:eastAsia="宋体" w:cs="Arial"/>
                <w:color w:val="4D4D4D"/>
                <w:kern w:val="0"/>
                <w:sz w:val="24"/>
                <w:shd w:val="clear" w:color="auto" w:fill="FFFFFF"/>
              </w:rPr>
              <m:t>w</m:t>
            </m:r>
            <m:ctrlPr>
              <w:rPr>
                <w:rFonts w:ascii="Cambria Math" w:hAnsi="Cambria Math" w:eastAsia="宋体" w:cs="Arial"/>
                <w:color w:val="4D4D4D"/>
                <w:kern w:val="0"/>
                <w:sz w:val="24"/>
                <w:shd w:val="clear" w:color="auto" w:fill="FFFFFF"/>
              </w:rPr>
            </m:ctrlPr>
          </m:e>
          <m:sub>
            <m:r>
              <m:rPr/>
              <w:rPr>
                <w:rFonts w:ascii="Cambria Math" w:hAnsi="Cambria Math" w:eastAsia="宋体" w:cs="Arial"/>
                <w:color w:val="4D4D4D"/>
                <w:kern w:val="0"/>
                <w:sz w:val="24"/>
                <w:shd w:val="clear" w:color="auto" w:fill="FFFFFF"/>
              </w:rPr>
              <m:t>i</m:t>
            </m:r>
            <m:r>
              <m:rPr>
                <m:sty m:val="p"/>
              </m:rPr>
              <w:rPr>
                <w:rFonts w:ascii="Cambria Math" w:hAnsi="Cambria Math" w:eastAsia="宋体" w:cs="Arial"/>
                <w:color w:val="4D4D4D"/>
                <w:kern w:val="0"/>
                <w:sz w:val="24"/>
                <w:shd w:val="clear" w:color="auto" w:fill="FFFFFF"/>
              </w:rPr>
              <m:t>+</m:t>
            </m:r>
            <m:r>
              <m:rPr/>
              <w:rPr>
                <w:rFonts w:ascii="Cambria Math" w:hAnsi="Cambria Math" w:eastAsia="宋体" w:cs="Arial"/>
                <w:color w:val="4D4D4D"/>
                <w:kern w:val="0"/>
                <w:sz w:val="24"/>
                <w:shd w:val="clear" w:color="auto" w:fill="FFFFFF"/>
              </w:rPr>
              <m:t>k</m:t>
            </m:r>
            <m:ctrlPr>
              <w:rPr>
                <w:rFonts w:ascii="Cambria Math" w:hAnsi="Cambria Math" w:eastAsia="宋体" w:cs="Arial"/>
                <w:color w:val="4D4D4D"/>
                <w:kern w:val="0"/>
                <w:sz w:val="24"/>
                <w:shd w:val="clear" w:color="auto" w:fill="FFFFFF"/>
              </w:rPr>
            </m:ctrlPr>
          </m:sub>
        </m:sSub>
      </m:oMath>
      <w:r>
        <w:rPr>
          <w:rFonts w:hint="eastAsia" w:ascii="Arial" w:hAnsi="Arial" w:eastAsia="宋体" w:cs="Arial"/>
          <w:color w:val="4D4D4D"/>
          <w:kern w:val="0"/>
          <w:sz w:val="24"/>
          <w:shd w:val="clear" w:color="auto" w:fill="FFFFFF"/>
        </w:rPr>
        <w:t>],其中</w:t>
      </w:r>
      <m:oMath>
        <m:sSub>
          <m:sSubPr>
            <m:ctrlPr>
              <w:rPr>
                <w:rFonts w:ascii="Cambria Math" w:hAnsi="Cambria Math" w:eastAsia="宋体" w:cs="Arial"/>
                <w:color w:val="4D4D4D"/>
                <w:kern w:val="0"/>
                <w:sz w:val="24"/>
                <w:shd w:val="clear" w:color="auto" w:fill="FFFFFF"/>
              </w:rPr>
            </m:ctrlPr>
          </m:sSubPr>
          <m:e>
            <m:r>
              <m:rPr/>
              <w:rPr>
                <w:rFonts w:ascii="Cambria Math" w:hAnsi="Cambria Math" w:eastAsia="宋体" w:cs="Arial"/>
                <w:color w:val="4D4D4D"/>
                <w:kern w:val="0"/>
                <w:sz w:val="24"/>
                <w:shd w:val="clear" w:color="auto" w:fill="FFFFFF"/>
              </w:rPr>
              <m:t>w</m:t>
            </m:r>
            <m:ctrlPr>
              <w:rPr>
                <w:rFonts w:ascii="Cambria Math" w:hAnsi="Cambria Math" w:eastAsia="宋体" w:cs="Arial"/>
                <w:color w:val="4D4D4D"/>
                <w:kern w:val="0"/>
                <w:sz w:val="24"/>
                <w:shd w:val="clear" w:color="auto" w:fill="FFFFFF"/>
              </w:rPr>
            </m:ctrlPr>
          </m:e>
          <m:sub>
            <m:r>
              <m:rPr/>
              <w:rPr>
                <w:rFonts w:ascii="Cambria Math" w:hAnsi="Cambria Math" w:eastAsia="宋体" w:cs="Arial"/>
                <w:color w:val="4D4D4D"/>
                <w:kern w:val="0"/>
                <w:sz w:val="24"/>
                <w:shd w:val="clear" w:color="auto" w:fill="FFFFFF"/>
              </w:rPr>
              <m:t>i</m:t>
            </m:r>
            <m:ctrlPr>
              <w:rPr>
                <w:rFonts w:ascii="Cambria Math" w:hAnsi="Cambria Math" w:eastAsia="宋体" w:cs="Arial"/>
                <w:color w:val="4D4D4D"/>
                <w:kern w:val="0"/>
                <w:sz w:val="24"/>
                <w:shd w:val="clear" w:color="auto" w:fill="FFFFFF"/>
              </w:rPr>
            </m:ctrlPr>
          </m:sub>
        </m:sSub>
      </m:oMath>
      <w:r>
        <w:rPr>
          <w:rFonts w:hint="eastAsia" w:ascii="Arial" w:hAnsi="Arial" w:eastAsia="宋体" w:cs="Arial"/>
          <w:color w:val="4D4D4D"/>
          <w:kern w:val="0"/>
          <w:sz w:val="24"/>
          <w:shd w:val="clear" w:color="auto" w:fill="FFFFFF"/>
        </w:rPr>
        <w:t>为方面词，当方面词为多个单词时，L=[</w:t>
      </w:r>
      <m:oMath>
        <m:sSub>
          <m:sSubPr>
            <m:ctrlPr>
              <w:rPr>
                <w:rFonts w:ascii="Cambria Math" w:hAnsi="Cambria Math" w:eastAsia="宋体" w:cs="Arial"/>
                <w:color w:val="4D4D4D"/>
                <w:kern w:val="0"/>
                <w:sz w:val="24"/>
                <w:shd w:val="clear" w:color="auto" w:fill="FFFFFF"/>
              </w:rPr>
            </m:ctrlPr>
          </m:sSubPr>
          <m:e>
            <m:r>
              <m:rPr/>
              <w:rPr>
                <w:rFonts w:ascii="Cambria Math" w:hAnsi="Cambria Math" w:eastAsia="宋体" w:cs="Arial"/>
                <w:color w:val="4D4D4D"/>
                <w:kern w:val="0"/>
                <w:sz w:val="24"/>
                <w:shd w:val="clear" w:color="auto" w:fill="FFFFFF"/>
              </w:rPr>
              <m:t>w</m:t>
            </m:r>
            <m:ctrlPr>
              <w:rPr>
                <w:rFonts w:ascii="Cambria Math" w:hAnsi="Cambria Math" w:eastAsia="宋体" w:cs="Arial"/>
                <w:color w:val="4D4D4D"/>
                <w:kern w:val="0"/>
                <w:sz w:val="24"/>
                <w:shd w:val="clear" w:color="auto" w:fill="FFFFFF"/>
              </w:rPr>
            </m:ctrlPr>
          </m:e>
          <m:sub>
            <m:r>
              <m:rPr/>
              <w:rPr>
                <w:rFonts w:ascii="Cambria Math" w:hAnsi="Cambria Math" w:eastAsia="宋体" w:cs="Arial"/>
                <w:color w:val="4D4D4D"/>
                <w:kern w:val="0"/>
                <w:sz w:val="24"/>
                <w:shd w:val="clear" w:color="auto" w:fill="FFFFFF"/>
              </w:rPr>
              <m:t>i</m:t>
            </m:r>
            <m:r>
              <m:rPr>
                <m:sty m:val="p"/>
              </m:rPr>
              <w:rPr>
                <w:rFonts w:ascii="Cambria Math" w:hAnsi="Cambria Math" w:eastAsia="宋体" w:cs="Arial"/>
                <w:color w:val="4D4D4D"/>
                <w:kern w:val="0"/>
                <w:sz w:val="24"/>
                <w:shd w:val="clear" w:color="auto" w:fill="FFFFFF"/>
              </w:rPr>
              <m:t>−</m:t>
            </m:r>
            <m:r>
              <m:rPr/>
              <w:rPr>
                <w:rFonts w:ascii="Cambria Math" w:hAnsi="Cambria Math" w:eastAsia="宋体" w:cs="Arial"/>
                <w:color w:val="4D4D4D"/>
                <w:kern w:val="0"/>
                <w:sz w:val="24"/>
                <w:shd w:val="clear" w:color="auto" w:fill="FFFFFF"/>
              </w:rPr>
              <m:t>k</m:t>
            </m:r>
            <m:ctrlPr>
              <w:rPr>
                <w:rFonts w:ascii="Cambria Math" w:hAnsi="Cambria Math" w:eastAsia="宋体" w:cs="Arial"/>
                <w:color w:val="4D4D4D"/>
                <w:kern w:val="0"/>
                <w:sz w:val="24"/>
                <w:shd w:val="clear" w:color="auto" w:fill="FFFFFF"/>
              </w:rPr>
            </m:ctrlPr>
          </m:sub>
        </m:sSub>
        <m:r>
          <m:rPr>
            <m:sty m:val="p"/>
          </m:rPr>
          <w:rPr>
            <w:rFonts w:ascii="Cambria Math" w:hAnsi="Cambria Math" w:eastAsia="宋体" w:cs="Arial"/>
            <w:color w:val="4D4D4D"/>
            <w:kern w:val="0"/>
            <w:sz w:val="24"/>
            <w:shd w:val="clear" w:color="auto" w:fill="FFFFFF"/>
          </w:rPr>
          <m:t>,...</m:t>
        </m:r>
        <m:sSub>
          <m:sSubPr>
            <m:ctrlPr>
              <w:rPr>
                <w:rFonts w:ascii="Cambria Math" w:hAnsi="Cambria Math" w:eastAsia="宋体" w:cs="Arial"/>
                <w:color w:val="4D4D4D"/>
                <w:kern w:val="0"/>
                <w:sz w:val="24"/>
                <w:shd w:val="clear" w:color="auto" w:fill="FFFFFF"/>
              </w:rPr>
            </m:ctrlPr>
          </m:sSubPr>
          <m:e>
            <m:r>
              <m:rPr/>
              <w:rPr>
                <w:rFonts w:ascii="Cambria Math" w:hAnsi="Cambria Math" w:eastAsia="宋体" w:cs="Arial"/>
                <w:color w:val="4D4D4D"/>
                <w:kern w:val="0"/>
                <w:sz w:val="24"/>
                <w:shd w:val="clear" w:color="auto" w:fill="FFFFFF"/>
              </w:rPr>
              <m:t>w</m:t>
            </m:r>
            <m:ctrlPr>
              <w:rPr>
                <w:rFonts w:ascii="Cambria Math" w:hAnsi="Cambria Math" w:eastAsia="宋体" w:cs="Arial"/>
                <w:color w:val="4D4D4D"/>
                <w:kern w:val="0"/>
                <w:sz w:val="24"/>
                <w:shd w:val="clear" w:color="auto" w:fill="FFFFFF"/>
              </w:rPr>
            </m:ctrlPr>
          </m:e>
          <m:sub>
            <m:r>
              <m:rPr/>
              <w:rPr>
                <w:rFonts w:ascii="Cambria Math" w:hAnsi="Cambria Math" w:eastAsia="宋体" w:cs="Arial"/>
                <w:color w:val="4D4D4D"/>
                <w:kern w:val="0"/>
                <w:sz w:val="24"/>
                <w:shd w:val="clear" w:color="auto" w:fill="FFFFFF"/>
              </w:rPr>
              <m:t>i</m:t>
            </m:r>
            <m:ctrlPr>
              <w:rPr>
                <w:rFonts w:ascii="Cambria Math" w:hAnsi="Cambria Math" w:eastAsia="宋体" w:cs="Arial"/>
                <w:color w:val="4D4D4D"/>
                <w:kern w:val="0"/>
                <w:sz w:val="24"/>
                <w:shd w:val="clear" w:color="auto" w:fill="FFFFFF"/>
              </w:rPr>
            </m:ctrlPr>
          </m:sub>
        </m:sSub>
        <m:r>
          <m:rPr>
            <m:sty m:val="p"/>
          </m:rPr>
          <w:rPr>
            <w:rFonts w:ascii="Cambria Math" w:hAnsi="Cambria Math" w:eastAsia="宋体" w:cs="Arial"/>
            <w:color w:val="4D4D4D"/>
            <w:kern w:val="0"/>
            <w:sz w:val="24"/>
            <w:shd w:val="clear" w:color="auto" w:fill="FFFFFF"/>
          </w:rPr>
          <m:t>...</m:t>
        </m:r>
        <m:sSub>
          <m:sSubPr>
            <m:ctrlPr>
              <w:rPr>
                <w:rFonts w:ascii="Cambria Math" w:hAnsi="Cambria Math" w:eastAsia="宋体" w:cs="Arial"/>
                <w:color w:val="4D4D4D"/>
                <w:kern w:val="0"/>
                <w:sz w:val="24"/>
                <w:shd w:val="clear" w:color="auto" w:fill="FFFFFF"/>
              </w:rPr>
            </m:ctrlPr>
          </m:sSubPr>
          <m:e>
            <m:r>
              <m:rPr/>
              <w:rPr>
                <w:rFonts w:ascii="Cambria Math" w:hAnsi="Cambria Math" w:eastAsia="宋体" w:cs="Arial"/>
                <w:color w:val="4D4D4D"/>
                <w:kern w:val="0"/>
                <w:sz w:val="24"/>
                <w:shd w:val="clear" w:color="auto" w:fill="FFFFFF"/>
              </w:rPr>
              <m:t>w</m:t>
            </m:r>
            <m:ctrlPr>
              <w:rPr>
                <w:rFonts w:ascii="Cambria Math" w:hAnsi="Cambria Math" w:eastAsia="宋体" w:cs="Arial"/>
                <w:color w:val="4D4D4D"/>
                <w:kern w:val="0"/>
                <w:sz w:val="24"/>
                <w:shd w:val="clear" w:color="auto" w:fill="FFFFFF"/>
              </w:rPr>
            </m:ctrlPr>
          </m:e>
          <m:sub>
            <m:r>
              <m:rPr/>
              <w:rPr>
                <w:rFonts w:ascii="Cambria Math" w:hAnsi="Cambria Math" w:eastAsia="宋体" w:cs="Arial"/>
                <w:color w:val="4D4D4D"/>
                <w:kern w:val="0"/>
                <w:sz w:val="24"/>
                <w:shd w:val="clear" w:color="auto" w:fill="FFFFFF"/>
              </w:rPr>
              <m:t>j</m:t>
            </m:r>
            <m:ctrlPr>
              <w:rPr>
                <w:rFonts w:ascii="Cambria Math" w:hAnsi="Cambria Math" w:eastAsia="宋体" w:cs="Arial"/>
                <w:color w:val="4D4D4D"/>
                <w:kern w:val="0"/>
                <w:sz w:val="24"/>
                <w:shd w:val="clear" w:color="auto" w:fill="FFFFFF"/>
              </w:rPr>
            </m:ctrlPr>
          </m:sub>
        </m:sSub>
        <m:sSub>
          <m:sSubPr>
            <m:ctrlPr>
              <w:rPr>
                <w:rFonts w:ascii="Cambria Math" w:hAnsi="Cambria Math" w:eastAsia="宋体" w:cs="Arial"/>
                <w:color w:val="4D4D4D"/>
                <w:kern w:val="0"/>
                <w:sz w:val="24"/>
                <w:shd w:val="clear" w:color="auto" w:fill="FFFFFF"/>
              </w:rPr>
            </m:ctrlPr>
          </m:sSubPr>
          <m:e>
            <m:r>
              <m:rPr>
                <m:sty m:val="p"/>
              </m:rPr>
              <w:rPr>
                <w:rFonts w:ascii="Cambria Math" w:hAnsi="Cambria Math" w:eastAsia="宋体" w:cs="Arial"/>
                <w:color w:val="4D4D4D"/>
                <w:kern w:val="0"/>
                <w:sz w:val="24"/>
                <w:shd w:val="clear" w:color="auto" w:fill="FFFFFF"/>
              </w:rPr>
              <m:t>,...</m:t>
            </m:r>
            <m:r>
              <m:rPr/>
              <w:rPr>
                <w:rFonts w:ascii="Cambria Math" w:hAnsi="Cambria Math" w:eastAsia="宋体" w:cs="Arial"/>
                <w:color w:val="4D4D4D"/>
                <w:kern w:val="0"/>
                <w:sz w:val="24"/>
                <w:shd w:val="clear" w:color="auto" w:fill="FFFFFF"/>
              </w:rPr>
              <m:t>w</m:t>
            </m:r>
            <m:ctrlPr>
              <w:rPr>
                <w:rFonts w:ascii="Cambria Math" w:hAnsi="Cambria Math" w:eastAsia="宋体" w:cs="Arial"/>
                <w:color w:val="4D4D4D"/>
                <w:kern w:val="0"/>
                <w:sz w:val="24"/>
                <w:shd w:val="clear" w:color="auto" w:fill="FFFFFF"/>
              </w:rPr>
            </m:ctrlPr>
          </m:e>
          <m:sub>
            <m:r>
              <m:rPr/>
              <w:rPr>
                <w:rFonts w:ascii="Cambria Math" w:hAnsi="Cambria Math" w:eastAsia="宋体" w:cs="Arial"/>
                <w:color w:val="4D4D4D"/>
                <w:kern w:val="0"/>
                <w:sz w:val="24"/>
                <w:shd w:val="clear" w:color="auto" w:fill="FFFFFF"/>
              </w:rPr>
              <m:t>i</m:t>
            </m:r>
            <m:r>
              <m:rPr>
                <m:sty m:val="p"/>
              </m:rPr>
              <w:rPr>
                <w:rFonts w:ascii="Cambria Math" w:hAnsi="Cambria Math" w:eastAsia="宋体" w:cs="Arial"/>
                <w:color w:val="4D4D4D"/>
                <w:kern w:val="0"/>
                <w:sz w:val="24"/>
                <w:shd w:val="clear" w:color="auto" w:fill="FFFFFF"/>
              </w:rPr>
              <m:t>+</m:t>
            </m:r>
            <m:r>
              <m:rPr/>
              <w:rPr>
                <w:rFonts w:ascii="Cambria Math" w:hAnsi="Cambria Math" w:eastAsia="宋体" w:cs="Arial"/>
                <w:color w:val="4D4D4D"/>
                <w:kern w:val="0"/>
                <w:sz w:val="24"/>
                <w:shd w:val="clear" w:color="auto" w:fill="FFFFFF"/>
              </w:rPr>
              <m:t>k</m:t>
            </m:r>
            <m:ctrlPr>
              <w:rPr>
                <w:rFonts w:ascii="Cambria Math" w:hAnsi="Cambria Math" w:eastAsia="宋体" w:cs="Arial"/>
                <w:color w:val="4D4D4D"/>
                <w:kern w:val="0"/>
                <w:sz w:val="24"/>
                <w:shd w:val="clear" w:color="auto" w:fill="FFFFFF"/>
              </w:rPr>
            </m:ctrlPr>
          </m:sub>
        </m:sSub>
      </m:oMath>
      <w:r>
        <w:rPr>
          <w:rFonts w:hint="eastAsia" w:ascii="Arial" w:hAnsi="Arial" w:eastAsia="宋体" w:cs="Arial"/>
          <w:color w:val="4D4D4D"/>
          <w:kern w:val="0"/>
          <w:sz w:val="24"/>
          <w:shd w:val="clear" w:color="auto" w:fill="FFFFFF"/>
        </w:rPr>
        <w:t>],其中</w:t>
      </w:r>
      <m:oMath>
        <m:sSub>
          <m:sSubPr>
            <m:ctrlPr>
              <w:rPr>
                <w:rFonts w:ascii="Cambria Math" w:hAnsi="Cambria Math" w:eastAsia="宋体" w:cs="Arial"/>
                <w:color w:val="4D4D4D"/>
                <w:kern w:val="0"/>
                <w:sz w:val="24"/>
                <w:shd w:val="clear" w:color="auto" w:fill="FFFFFF"/>
              </w:rPr>
            </m:ctrlPr>
          </m:sSubPr>
          <m:e>
            <m:r>
              <m:rPr/>
              <w:rPr>
                <w:rFonts w:ascii="Cambria Math" w:hAnsi="Cambria Math" w:eastAsia="宋体" w:cs="Arial"/>
                <w:color w:val="4D4D4D"/>
                <w:kern w:val="0"/>
                <w:sz w:val="24"/>
                <w:shd w:val="clear" w:color="auto" w:fill="FFFFFF"/>
              </w:rPr>
              <m:t>w</m:t>
            </m:r>
            <m:ctrlPr>
              <w:rPr>
                <w:rFonts w:ascii="Cambria Math" w:hAnsi="Cambria Math" w:eastAsia="宋体" w:cs="Arial"/>
                <w:color w:val="4D4D4D"/>
                <w:kern w:val="0"/>
                <w:sz w:val="24"/>
                <w:shd w:val="clear" w:color="auto" w:fill="FFFFFF"/>
              </w:rPr>
            </m:ctrlPr>
          </m:e>
          <m:sub>
            <m:r>
              <m:rPr/>
              <w:rPr>
                <w:rFonts w:ascii="Cambria Math" w:hAnsi="Cambria Math" w:eastAsia="宋体" w:cs="Arial"/>
                <w:color w:val="4D4D4D"/>
                <w:kern w:val="0"/>
                <w:sz w:val="24"/>
                <w:shd w:val="clear" w:color="auto" w:fill="FFFFFF"/>
              </w:rPr>
              <m:t>i</m:t>
            </m:r>
            <m:ctrlPr>
              <w:rPr>
                <w:rFonts w:ascii="Cambria Math" w:hAnsi="Cambria Math" w:eastAsia="宋体" w:cs="Arial"/>
                <w:color w:val="4D4D4D"/>
                <w:kern w:val="0"/>
                <w:sz w:val="24"/>
                <w:shd w:val="clear" w:color="auto" w:fill="FFFFFF"/>
              </w:rPr>
            </m:ctrlPr>
          </m:sub>
        </m:sSub>
      </m:oMath>
      <w:r>
        <w:rPr>
          <w:rFonts w:hint="eastAsia" w:ascii="Arial" w:hAnsi="Arial" w:eastAsia="宋体" w:cs="Arial"/>
          <w:color w:val="4D4D4D"/>
          <w:kern w:val="0"/>
          <w:sz w:val="24"/>
          <w:shd w:val="clear" w:color="auto" w:fill="FFFFFF"/>
        </w:rPr>
        <w:t>为方面词的第一个词，</w:t>
      </w:r>
      <m:oMath>
        <m:sSub>
          <m:sSubPr>
            <m:ctrlPr>
              <w:rPr>
                <w:rFonts w:ascii="Cambria Math" w:hAnsi="Cambria Math" w:eastAsia="宋体" w:cs="Arial"/>
                <w:color w:val="4D4D4D"/>
                <w:kern w:val="0"/>
                <w:sz w:val="24"/>
                <w:shd w:val="clear" w:color="auto" w:fill="FFFFFF"/>
              </w:rPr>
            </m:ctrlPr>
          </m:sSubPr>
          <m:e>
            <m:r>
              <m:rPr/>
              <w:rPr>
                <w:rFonts w:ascii="Cambria Math" w:hAnsi="Cambria Math" w:eastAsia="宋体" w:cs="Arial"/>
                <w:color w:val="4D4D4D"/>
                <w:kern w:val="0"/>
                <w:sz w:val="24"/>
                <w:shd w:val="clear" w:color="auto" w:fill="FFFFFF"/>
              </w:rPr>
              <m:t>w</m:t>
            </m:r>
            <m:ctrlPr>
              <w:rPr>
                <w:rFonts w:ascii="Cambria Math" w:hAnsi="Cambria Math" w:eastAsia="宋体" w:cs="Arial"/>
                <w:color w:val="4D4D4D"/>
                <w:kern w:val="0"/>
                <w:sz w:val="24"/>
                <w:shd w:val="clear" w:color="auto" w:fill="FFFFFF"/>
              </w:rPr>
            </m:ctrlPr>
          </m:e>
          <m:sub>
            <m:r>
              <m:rPr/>
              <w:rPr>
                <w:rFonts w:ascii="Cambria Math" w:hAnsi="Cambria Math" w:eastAsia="宋体" w:cs="Arial"/>
                <w:color w:val="4D4D4D"/>
                <w:kern w:val="0"/>
                <w:sz w:val="24"/>
                <w:shd w:val="clear" w:color="auto" w:fill="FFFFFF"/>
              </w:rPr>
              <m:t>j</m:t>
            </m:r>
            <m:ctrlPr>
              <w:rPr>
                <w:rFonts w:ascii="Cambria Math" w:hAnsi="Cambria Math" w:eastAsia="宋体" w:cs="Arial"/>
                <w:color w:val="4D4D4D"/>
                <w:kern w:val="0"/>
                <w:sz w:val="24"/>
                <w:shd w:val="clear" w:color="auto" w:fill="FFFFFF"/>
              </w:rPr>
            </m:ctrlPr>
          </m:sub>
        </m:sSub>
      </m:oMath>
      <w:r>
        <w:rPr>
          <w:rFonts w:hint="eastAsia" w:ascii="Arial" w:hAnsi="Arial" w:eastAsia="宋体" w:cs="Arial"/>
          <w:color w:val="4D4D4D"/>
          <w:kern w:val="0"/>
          <w:sz w:val="24"/>
          <w:shd w:val="clear" w:color="auto" w:fill="FFFFFF"/>
        </w:rPr>
        <w:t>为最后一个词。</w:t>
      </w:r>
    </w:p>
    <w:p>
      <w:pPr>
        <w:jc w:val="left"/>
        <w:rPr>
          <w:rFonts w:ascii="Arial" w:hAnsi="Arial" w:eastAsia="宋体" w:cs="Arial"/>
          <w:color w:val="4D4D4D"/>
          <w:kern w:val="0"/>
          <w:sz w:val="24"/>
          <w:shd w:val="clear" w:color="auto" w:fill="FFFFFF"/>
        </w:rPr>
      </w:pPr>
      <w:r>
        <w:rPr>
          <w:rFonts w:hint="eastAsia" w:ascii="Arial" w:hAnsi="Arial" w:eastAsia="宋体" w:cs="Arial"/>
          <w:color w:val="4D4D4D"/>
          <w:kern w:val="0"/>
          <w:sz w:val="24"/>
          <w:shd w:val="clear" w:color="auto" w:fill="FFFFFF"/>
        </w:rPr>
        <w:t>计算方面词的个数，再考虑用户的历史评论数量，给出综合的高低质量评分。</w:t>
      </w:r>
    </w:p>
    <w:p>
      <w:pPr>
        <w:spacing w:line="460" w:lineRule="exact"/>
        <w:ind w:firstLine="480" w:firstLineChars="200"/>
        <w:rPr>
          <w:rFonts w:ascii="Arial" w:hAnsi="Arial" w:eastAsia="宋体" w:cs="Arial"/>
          <w:color w:val="4D4D4D"/>
          <w:kern w:val="0"/>
          <w:sz w:val="24"/>
          <w:shd w:val="clear" w:color="auto" w:fill="FFFFFF"/>
        </w:rPr>
      </w:pPr>
      <w:r>
        <w:rPr>
          <w:rFonts w:hint="eastAsia" w:ascii="Arial" w:hAnsi="Arial" w:eastAsia="宋体" w:cs="Arial"/>
          <w:color w:val="4D4D4D"/>
          <w:kern w:val="0"/>
          <w:sz w:val="24"/>
          <w:shd w:val="clear" w:color="auto" w:fill="FFFFFF"/>
        </w:rPr>
        <w:t>通过如下公式获取所述目标商品所对应的多个评论中每个评论的质量评分：</w:t>
      </w:r>
    </w:p>
    <w:p>
      <w:pPr>
        <w:ind w:firstLine="480" w:firstLineChars="200"/>
        <w:jc w:val="center"/>
        <w:rPr>
          <w:rFonts w:ascii="Arial" w:hAnsi="Arial" w:eastAsia="宋体" w:cs="Arial"/>
          <w:color w:val="4D4D4D"/>
          <w:kern w:val="0"/>
          <w:sz w:val="24"/>
          <w:shd w:val="clear" w:color="auto" w:fill="FFFFFF"/>
        </w:rPr>
      </w:pPr>
      <w:ins w:id="0" w:author="Administrator" w:date="2021-09-29T13:49:00Z"/>
      <w:ins w:id="1" w:author="Administrator" w:date="2021-09-29T13:49:00Z"/>
      <w:ins w:id="2" w:author="Administrator" w:date="2021-09-29T13:49:00Z"/>
      <w:ins w:id="3" w:author="Administrator" w:date="2021-09-29T13:49:00Z">
        <w:r>
          <w:rPr>
            <w:rFonts w:hint="eastAsia" w:ascii="Arial" w:hAnsi="Arial" w:eastAsia="宋体" w:cs="Arial"/>
            <w:color w:val="4D4D4D"/>
            <w:kern w:val="0"/>
            <w:sz w:val="24"/>
            <w:shd w:val="clear" w:color="auto" w:fill="FFFFFF"/>
          </w:rPr>
          <w:object>
            <v:shape id="_x0000_i1025" o:spt="75" type="#_x0000_t75" style="height:43.8pt;width:247.7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ins>
      <w:ins w:id="5" w:author="Administrator" w:date="2021-09-29T13:49:00Z"/>
      <w:r>
        <w:rPr>
          <w:rFonts w:hint="eastAsia" w:ascii="Arial" w:hAnsi="Arial" w:eastAsia="宋体" w:cs="Arial"/>
          <w:color w:val="4D4D4D"/>
          <w:kern w:val="0"/>
          <w:sz w:val="24"/>
          <w:shd w:val="clear" w:color="auto" w:fill="FFFFFF"/>
        </w:rPr>
        <w:t>；</w:t>
      </w:r>
    </w:p>
    <w:p>
      <w:pPr>
        <w:ind w:firstLine="480" w:firstLineChars="200"/>
        <w:rPr>
          <w:rFonts w:ascii="Arial" w:hAnsi="Arial" w:eastAsia="宋体" w:cs="Arial"/>
          <w:color w:val="4D4D4D"/>
          <w:kern w:val="0"/>
          <w:sz w:val="24"/>
          <w:shd w:val="clear" w:color="auto" w:fill="FFFFFF"/>
        </w:rPr>
      </w:pPr>
      <w:r>
        <w:rPr>
          <w:rFonts w:hint="eastAsia" w:ascii="Arial" w:hAnsi="Arial" w:eastAsia="宋体" w:cs="Arial"/>
          <w:color w:val="4D4D4D"/>
          <w:kern w:val="0"/>
          <w:sz w:val="24"/>
          <w:shd w:val="clear" w:color="auto" w:fill="FFFFFF"/>
        </w:rPr>
        <w:t>其中，</w:t>
      </w:r>
      <w:ins w:id="6" w:author="Administrator" w:date="2021-09-29T13:51:00Z"/>
      <w:ins w:id="7" w:author="Administrator" w:date="2021-09-29T13:51:00Z"/>
      <w:ins w:id="8" w:author="Administrator" w:date="2021-09-29T13:51:00Z"/>
      <w:ins w:id="9" w:author="Administrator" w:date="2021-09-29T13:51:00Z">
        <w:r>
          <w:rPr>
            <w:rFonts w:ascii="Arial" w:hAnsi="Arial" w:eastAsia="宋体" w:cs="Arial"/>
            <w:color w:val="4D4D4D"/>
            <w:kern w:val="0"/>
            <w:sz w:val="24"/>
            <w:shd w:val="clear" w:color="auto" w:fill="FFFFFF"/>
          </w:rPr>
          <w:object>
            <v:shape id="_x0000_i1026" o:spt="75" type="#_x0000_t75" style="height:16.15pt;width:89.3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ins>
      <w:ins w:id="11" w:author="Administrator" w:date="2021-09-29T13:51:00Z"/>
      <w:r>
        <w:rPr>
          <w:rFonts w:hint="eastAsia" w:ascii="Arial" w:hAnsi="Arial" w:eastAsia="宋体" w:cs="Arial"/>
          <w:color w:val="4D4D4D"/>
          <w:kern w:val="0"/>
          <w:sz w:val="24"/>
          <w:shd w:val="clear" w:color="auto" w:fill="FFFFFF"/>
        </w:rPr>
        <w:t>为所述目标商品所对应的多个评论中任意一个评论</w:t>
      </w:r>
      <w:r>
        <w:rPr>
          <w:rFonts w:ascii="Arial" w:hAnsi="Arial" w:eastAsia="宋体" w:cs="Arial"/>
          <w:color w:val="4D4D4D"/>
          <w:kern w:val="0"/>
          <w:sz w:val="24"/>
          <w:shd w:val="clear" w:color="auto" w:fill="FFFFFF"/>
        </w:rPr>
        <w:t>i</w:t>
      </w:r>
      <w:r>
        <w:rPr>
          <w:rFonts w:hint="eastAsia" w:ascii="Arial" w:hAnsi="Arial" w:eastAsia="宋体" w:cs="Arial"/>
          <w:color w:val="4D4D4D"/>
          <w:kern w:val="0"/>
          <w:sz w:val="24"/>
          <w:shd w:val="clear" w:color="auto" w:fill="FFFFFF"/>
        </w:rPr>
        <w:t>的质量评分，</w:t>
      </w:r>
      <w:ins w:id="12" w:author="呆呆吃呆呆" w:date="2021-09-27T19:48:00Z"/>
      <w:ins w:id="13" w:author="呆呆吃呆呆" w:date="2021-09-27T19:48:00Z"/>
      <w:ins w:id="14" w:author="呆呆吃呆呆" w:date="2021-09-27T19:48:00Z"/>
      <w:ins w:id="15" w:author="呆呆吃呆呆" w:date="2021-09-27T19:48:00Z">
        <w:r>
          <w:rPr>
            <w:rFonts w:hint="eastAsia" w:ascii="Arial" w:hAnsi="Arial" w:eastAsia="宋体" w:cs="Arial"/>
            <w:color w:val="4D4D4D"/>
            <w:kern w:val="0"/>
            <w:sz w:val="24"/>
            <w:shd w:val="clear" w:color="auto" w:fill="FFFFFF"/>
          </w:rPr>
          <w:object>
            <v:shape id="_x0000_i1027" o:spt="75" type="#_x0000_t75" style="height:24.2pt;width:27.0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ins>
      <w:ins w:id="17" w:author="呆呆吃呆呆" w:date="2021-09-27T19:48:00Z"/>
      <w:r>
        <w:rPr>
          <w:rFonts w:hint="eastAsia" w:ascii="Arial" w:hAnsi="Arial" w:eastAsia="宋体" w:cs="Arial"/>
          <w:color w:val="4D4D4D"/>
          <w:kern w:val="0"/>
          <w:sz w:val="24"/>
          <w:shd w:val="clear" w:color="auto" w:fill="FFFFFF"/>
        </w:rPr>
        <w:t>为所述评论i中方面词的个数，</w:t>
      </w:r>
      <w:ins w:id="18" w:author="Administrator" w:date="2021-09-29T13:52:00Z"/>
      <w:ins w:id="19" w:author="Administrator" w:date="2021-09-29T13:52:00Z"/>
      <w:ins w:id="20" w:author="Administrator" w:date="2021-09-29T13:52:00Z"/>
      <w:ins w:id="21" w:author="Administrator" w:date="2021-09-29T13:52:00Z">
        <w:r>
          <w:rPr>
            <w:rFonts w:hint="eastAsia" w:ascii="Arial" w:hAnsi="Arial" w:eastAsia="宋体" w:cs="Arial"/>
            <w:color w:val="4D4D4D"/>
            <w:kern w:val="0"/>
            <w:sz w:val="24"/>
            <w:shd w:val="clear" w:color="auto" w:fill="FFFFFF"/>
          </w:rPr>
          <w:object>
            <v:shape id="_x0000_i1028" o:spt="75" type="#_x0000_t75" style="height:24.2pt;width:40.9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ins>
      <w:ins w:id="23" w:author="Administrator" w:date="2021-09-29T13:52:00Z"/>
      <w:r>
        <w:rPr>
          <w:rFonts w:hint="eastAsia" w:ascii="Arial" w:hAnsi="Arial" w:eastAsia="宋体" w:cs="Arial"/>
          <w:color w:val="4D4D4D"/>
          <w:kern w:val="0"/>
          <w:sz w:val="24"/>
          <w:shd w:val="clear" w:color="auto" w:fill="FFFFFF"/>
        </w:rPr>
        <w:t>为</w:t>
      </w:r>
      <w:ins w:id="24" w:author="Administrator" w:date="2021-09-29T13:53:00Z"/>
      <w:ins w:id="25" w:author="Administrator" w:date="2021-09-29T13:53:00Z"/>
      <w:ins w:id="26" w:author="Administrator" w:date="2021-09-29T13:53:00Z"/>
      <w:ins w:id="27" w:author="Administrator" w:date="2021-09-29T13:53:00Z">
        <w:r>
          <w:rPr>
            <w:rFonts w:hint="eastAsia" w:ascii="Arial" w:hAnsi="Arial" w:eastAsia="宋体" w:cs="Arial"/>
            <w:color w:val="4D4D4D"/>
            <w:kern w:val="0"/>
            <w:sz w:val="24"/>
            <w:shd w:val="clear" w:color="auto" w:fill="FFFFFF"/>
          </w:rPr>
          <w:object>
            <v:shape id="_x0000_i1029" o:spt="75" type="#_x0000_t75" style="height:24.2pt;width:27.05pt;" o:ole="t" filled="f" o:preferrelative="t" stroked="f" coordsize="21600,21600">
              <v:path/>
              <v:fill on="f" focussize="0,0"/>
              <v:stroke on="f" joinstyle="miter"/>
              <v:imagedata r:id="rId9" o:title=""/>
              <o:lock v:ext="edit" aspectratio="t"/>
              <w10:wrap type="none"/>
              <w10:anchorlock/>
            </v:shape>
            <o:OLEObject Type="Embed" ProgID="Equation.DSMT4" ShapeID="_x0000_i1029" DrawAspect="Content" ObjectID="_1468075729" r:id="rId12">
              <o:LockedField>false</o:LockedField>
            </o:OLEObject>
          </w:object>
        </w:r>
      </w:ins>
      <w:ins w:id="29" w:author="Administrator" w:date="2021-09-29T13:53:00Z"/>
      <w:r>
        <w:rPr>
          <w:rFonts w:hint="eastAsia" w:ascii="Arial" w:hAnsi="Arial" w:eastAsia="宋体" w:cs="Arial"/>
          <w:color w:val="4D4D4D"/>
          <w:kern w:val="0"/>
          <w:sz w:val="24"/>
          <w:shd w:val="clear" w:color="auto" w:fill="FFFFFF"/>
        </w:rPr>
        <w:t>的最大值，</w:t>
      </w:r>
      <w:ins w:id="30" w:author="呆呆吃呆呆" w:date="2021-09-27T20:21:00Z"/>
      <w:ins w:id="31" w:author="呆呆吃呆呆" w:date="2021-09-27T20:21:00Z"/>
      <w:ins w:id="32" w:author="呆呆吃呆呆" w:date="2021-09-27T20:21:00Z"/>
      <w:ins w:id="33" w:author="呆呆吃呆呆" w:date="2021-09-27T20:21:00Z">
        <w:r>
          <w:rPr>
            <w:rFonts w:hint="eastAsia" w:ascii="Arial" w:hAnsi="Arial" w:eastAsia="宋体" w:cs="Arial"/>
            <w:color w:val="4D4D4D"/>
            <w:kern w:val="0"/>
            <w:sz w:val="24"/>
            <w:shd w:val="clear" w:color="auto" w:fill="FFFFFF"/>
          </w:rPr>
          <w:object>
            <v:shape id="_x0000_i1030" o:spt="75" type="#_x0000_t75" style="height:24.75pt;width:27.05pt;" o:ole="t" filled="f" o:preferrelative="t" stroked="f" coordsize="21600,21600">
              <v:path/>
              <v:fill on="f" focussize="0,0"/>
              <v:stroke on="f" joinstyle="miter"/>
              <v:imagedata r:id="rId14" o:title=""/>
              <o:lock v:ext="edit" aspectratio="t"/>
              <w10:wrap type="none"/>
              <w10:anchorlock/>
            </v:shape>
            <o:OLEObject Type="Embed" ProgID="Equation.DSMT4" ShapeID="_x0000_i1030" DrawAspect="Content" ObjectID="_1468075730" r:id="rId13">
              <o:LockedField>false</o:LockedField>
            </o:OLEObject>
          </w:object>
        </w:r>
      </w:ins>
      <w:ins w:id="35" w:author="呆呆吃呆呆" w:date="2021-09-27T20:21:00Z"/>
      <w:r>
        <w:rPr>
          <w:rFonts w:hint="eastAsia" w:ascii="Arial" w:hAnsi="Arial" w:eastAsia="宋体" w:cs="Arial"/>
          <w:color w:val="4D4D4D"/>
          <w:kern w:val="0"/>
          <w:sz w:val="24"/>
          <w:shd w:val="clear" w:color="auto" w:fill="FFFFFF"/>
        </w:rPr>
        <w:t>为所述多个评论中每个评论对应的用户的历史所发评论数量，</w:t>
      </w:r>
      <w:ins w:id="36" w:author="呆呆吃呆呆" w:date="2021-09-27T19:57:00Z"/>
      <w:ins w:id="37" w:author="呆呆吃呆呆" w:date="2021-09-27T19:57:00Z"/>
      <w:ins w:id="38" w:author="呆呆吃呆呆" w:date="2021-09-27T19:57:00Z"/>
      <w:ins w:id="39" w:author="呆呆吃呆呆" w:date="2021-09-27T19:57:00Z">
        <w:r>
          <w:rPr>
            <w:rFonts w:hint="eastAsia" w:ascii="Arial" w:hAnsi="Arial" w:eastAsia="宋体" w:cs="Arial"/>
            <w:color w:val="4D4D4D"/>
            <w:kern w:val="0"/>
            <w:sz w:val="24"/>
            <w:shd w:val="clear" w:color="auto" w:fill="FFFFFF"/>
          </w:rPr>
          <w:object>
            <v:shape id="_x0000_i1031" o:spt="75" type="#_x0000_t75" style="height:24.75pt;width:42.05pt;" o:ole="t" filled="f" o:preferrelative="t" stroked="f" coordsize="21600,21600">
              <v:path/>
              <v:fill on="f" focussize="0,0"/>
              <v:stroke on="f" joinstyle="miter"/>
              <v:imagedata r:id="rId16" o:title=""/>
              <o:lock v:ext="edit" aspectratio="t"/>
              <w10:wrap type="none"/>
              <w10:anchorlock/>
            </v:shape>
            <o:OLEObject Type="Embed" ProgID="Equation.DSMT4" ShapeID="_x0000_i1031" DrawAspect="Content" ObjectID="_1468075731" r:id="rId15">
              <o:LockedField>false</o:LockedField>
            </o:OLEObject>
          </w:object>
        </w:r>
      </w:ins>
      <w:ins w:id="41" w:author="呆呆吃呆呆" w:date="2021-09-27T19:57:00Z"/>
      <w:r>
        <w:rPr>
          <w:rFonts w:hint="eastAsia" w:ascii="Arial" w:hAnsi="Arial" w:eastAsia="宋体" w:cs="Arial"/>
          <w:color w:val="4D4D4D"/>
          <w:kern w:val="0"/>
          <w:sz w:val="24"/>
          <w:shd w:val="clear" w:color="auto" w:fill="FFFFFF"/>
        </w:rPr>
        <w:t>为</w:t>
      </w:r>
      <w:ins w:id="42" w:author="Administrator" w:date="2021-09-29T13:54:00Z"/>
      <w:ins w:id="43" w:author="Administrator" w:date="2021-09-29T13:54:00Z"/>
      <w:ins w:id="44" w:author="Administrator" w:date="2021-09-29T13:54:00Z"/>
      <w:ins w:id="45" w:author="Administrator" w:date="2021-09-29T13:54:00Z">
        <w:r>
          <w:rPr>
            <w:rFonts w:hint="eastAsia" w:ascii="Arial" w:hAnsi="Arial" w:eastAsia="宋体" w:cs="Arial"/>
            <w:color w:val="4D4D4D"/>
            <w:kern w:val="0"/>
            <w:sz w:val="24"/>
            <w:shd w:val="clear" w:color="auto" w:fill="FFFFFF"/>
          </w:rPr>
          <w:object>
            <v:shape id="_x0000_i1032" o:spt="75" type="#_x0000_t75" style="height:24.75pt;width:27.05pt;" o:ole="t" filled="f" o:preferrelative="t" stroked="f" coordsize="21600,21600">
              <v:path/>
              <v:fill on="f" focussize="0,0"/>
              <v:stroke on="f" joinstyle="miter"/>
              <v:imagedata r:id="rId14" o:title=""/>
              <o:lock v:ext="edit" aspectratio="t"/>
              <w10:wrap type="none"/>
              <w10:anchorlock/>
            </v:shape>
            <o:OLEObject Type="Embed" ProgID="Equation.DSMT4" ShapeID="_x0000_i1032" DrawAspect="Content" ObjectID="_1468075732" r:id="rId17">
              <o:LockedField>false</o:LockedField>
            </o:OLEObject>
          </w:object>
        </w:r>
      </w:ins>
      <w:ins w:id="47" w:author="Administrator" w:date="2021-09-29T13:54:00Z"/>
      <w:r>
        <w:rPr>
          <w:rFonts w:hint="eastAsia" w:ascii="Arial" w:hAnsi="Arial" w:eastAsia="宋体" w:cs="Arial"/>
          <w:color w:val="4D4D4D"/>
          <w:kern w:val="0"/>
          <w:sz w:val="24"/>
          <w:shd w:val="clear" w:color="auto" w:fill="FFFFFF"/>
        </w:rPr>
        <w:t>的最大值，</w:t>
      </w:r>
      <w:r>
        <w:rPr>
          <w:rFonts w:hint="eastAsia" w:ascii="Arial" w:hAnsi="Arial" w:eastAsia="宋体" w:cs="Arial"/>
          <w:color w:val="4D4D4D"/>
          <w:kern w:val="0"/>
          <w:sz w:val="24"/>
          <w:shd w:val="clear" w:color="auto" w:fill="FFFFFF"/>
        </w:rPr>
        <w:object>
          <v:shape id="_x0000_i1033" o:spt="75" type="#_x0000_t75" style="height:17.3pt;width:19pt;" o:ole="t" filled="f" o:preferrelative="t" stroked="f" coordsize="21600,21600">
            <v:path/>
            <v:fill on="f" focussize="0,0"/>
            <v:stroke on="f" joinstyle="miter"/>
            <v:imagedata r:id="rId19" o:title=""/>
            <o:lock v:ext="edit" aspectratio="t"/>
            <w10:wrap type="none"/>
            <w10:anchorlock/>
          </v:shape>
          <o:OLEObject Type="Embed" ProgID="Equation.DSMT4" ShapeID="_x0000_i1033" DrawAspect="Content" ObjectID="_1468075733" r:id="rId18">
            <o:LockedField>false</o:LockedField>
          </o:OLEObject>
        </w:object>
      </w:r>
      <w:r>
        <w:rPr>
          <w:rFonts w:hint="eastAsia" w:ascii="Arial" w:hAnsi="Arial" w:eastAsia="宋体" w:cs="Arial"/>
          <w:color w:val="4D4D4D"/>
          <w:kern w:val="0"/>
          <w:sz w:val="24"/>
          <w:shd w:val="clear" w:color="auto" w:fill="FFFFFF"/>
        </w:rPr>
        <w:t>为所述Na的比例系数，</w:t>
      </w:r>
      <w:r>
        <w:rPr>
          <w:rFonts w:hint="eastAsia" w:ascii="Arial" w:hAnsi="Arial" w:eastAsia="宋体" w:cs="Arial"/>
          <w:color w:val="4D4D4D"/>
          <w:kern w:val="0"/>
          <w:sz w:val="24"/>
          <w:shd w:val="clear" w:color="auto" w:fill="FFFFFF"/>
        </w:rPr>
        <w:object>
          <v:shape id="_x0000_i1034" o:spt="75" type="#_x0000_t75" style="height:24.75pt;width:19pt;" o:ole="t" filled="f" o:preferrelative="t" stroked="f" coordsize="21600,21600">
            <v:path/>
            <v:fill on="f" focussize="0,0"/>
            <v:stroke on="f" joinstyle="miter"/>
            <v:imagedata r:id="rId21" o:title=""/>
            <o:lock v:ext="edit" aspectratio="t"/>
            <w10:wrap type="none"/>
            <w10:anchorlock/>
          </v:shape>
          <o:OLEObject Type="Embed" ProgID="Equation.DSMT4" ShapeID="_x0000_i1034" DrawAspect="Content" ObjectID="_1468075734" r:id="rId20">
            <o:LockedField>false</o:LockedField>
          </o:OLEObject>
        </w:object>
      </w:r>
      <w:r>
        <w:rPr>
          <w:rFonts w:hint="eastAsia" w:ascii="Arial" w:hAnsi="Arial" w:eastAsia="宋体" w:cs="Arial"/>
          <w:color w:val="4D4D4D"/>
          <w:kern w:val="0"/>
          <w:sz w:val="24"/>
          <w:shd w:val="clear" w:color="auto" w:fill="FFFFFF"/>
        </w:rPr>
        <w:t>为所述Nn的比例系数。</w:t>
      </w:r>
    </w:p>
    <w:p>
      <w:pPr>
        <w:ind w:firstLine="480" w:firstLineChars="200"/>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r>
        <w:rPr>
          <w:rFonts w:hint="eastAsia" w:ascii="Arial" w:hAnsi="Arial" w:eastAsia="宋体" w:cs="Arial"/>
          <w:color w:val="4D4D4D"/>
          <w:kern w:val="0"/>
          <w:sz w:val="24"/>
          <w:shd w:val="clear" w:color="auto" w:fill="FFFFFF"/>
        </w:rPr>
        <w:t>3</w:t>
      </w:r>
      <w:r>
        <w:rPr>
          <w:rFonts w:ascii="Arial" w:hAnsi="Arial" w:eastAsia="宋体" w:cs="Arial"/>
          <w:color w:val="4D4D4D"/>
          <w:kern w:val="0"/>
          <w:sz w:val="24"/>
          <w:shd w:val="clear" w:color="auto" w:fill="FFFFFF"/>
        </w:rPr>
        <w:t>.2</w:t>
      </w:r>
      <w:r>
        <w:rPr>
          <w:rFonts w:hint="eastAsia" w:ascii="Arial" w:hAnsi="Arial" w:eastAsia="宋体" w:cs="Arial"/>
          <w:color w:val="4D4D4D"/>
          <w:kern w:val="0"/>
          <w:sz w:val="24"/>
          <w:shd w:val="clear" w:color="auto" w:fill="FFFFFF"/>
        </w:rPr>
        <w:t>方面级情感分析（对文本进行 目标、方面、观点、情感的提取）</w:t>
      </w:r>
    </w:p>
    <w:p>
      <w:pPr>
        <w:spacing w:line="460" w:lineRule="exact"/>
        <w:ind w:firstLine="480" w:firstLineChars="200"/>
        <w:rPr>
          <w:rFonts w:ascii="Arial" w:hAnsi="Arial" w:eastAsia="宋体" w:cs="Arial"/>
          <w:color w:val="4D4D4D"/>
          <w:kern w:val="0"/>
          <w:sz w:val="24"/>
          <w:shd w:val="clear" w:color="auto" w:fill="FFFFFF"/>
        </w:rPr>
      </w:pPr>
      <w:r>
        <w:rPr>
          <w:rFonts w:hint="eastAsia" w:ascii="Arial" w:hAnsi="Arial" w:eastAsia="宋体" w:cs="Arial"/>
          <w:color w:val="4D4D4D"/>
          <w:kern w:val="0"/>
          <w:sz w:val="24"/>
          <w:shd w:val="clear" w:color="auto" w:fill="FFFFFF"/>
        </w:rPr>
        <w:t>采用长短期记忆网络（</w:t>
      </w:r>
      <w:r>
        <w:rPr>
          <w:rFonts w:ascii="Arial" w:hAnsi="Arial" w:eastAsia="宋体" w:cs="Arial"/>
          <w:color w:val="4D4D4D"/>
          <w:kern w:val="0"/>
          <w:sz w:val="24"/>
          <w:shd w:val="clear" w:color="auto" w:fill="FFFFFF"/>
        </w:rPr>
        <w:t>Long Short-Term Memory</w:t>
      </w:r>
      <w:r>
        <w:rPr>
          <w:rFonts w:hint="eastAsia" w:ascii="Arial" w:hAnsi="Arial" w:eastAsia="宋体" w:cs="Arial"/>
          <w:color w:val="4D4D4D"/>
          <w:kern w:val="0"/>
          <w:sz w:val="24"/>
          <w:shd w:val="clear" w:color="auto" w:fill="FFFFFF"/>
        </w:rPr>
        <w:t>，</w:t>
      </w:r>
      <w:r>
        <w:rPr>
          <w:rFonts w:ascii="Arial" w:hAnsi="Arial" w:eastAsia="宋体" w:cs="Arial"/>
          <w:color w:val="4D4D4D"/>
          <w:kern w:val="0"/>
          <w:sz w:val="24"/>
          <w:shd w:val="clear" w:color="auto" w:fill="FFFFFF"/>
        </w:rPr>
        <w:t>LSTM</w:t>
      </w:r>
      <w:r>
        <w:rPr>
          <w:rFonts w:hint="eastAsia" w:ascii="Arial" w:hAnsi="Arial" w:eastAsia="宋体" w:cs="Arial"/>
          <w:color w:val="4D4D4D"/>
          <w:kern w:val="0"/>
          <w:sz w:val="24"/>
          <w:shd w:val="clear" w:color="auto" w:fill="FFFFFF"/>
        </w:rPr>
        <w:t>）模型进行方面级情感分析，该LSTM模型的输入是训练数据集中的评论文本对应的词向量和方面表示向量，首先将词向量和方面表示向量进行串联，得到串联数据，之后将串联数据输入</w:t>
      </w:r>
      <w:r>
        <w:rPr>
          <w:rFonts w:ascii="Arial" w:hAnsi="Arial" w:eastAsia="宋体" w:cs="Arial"/>
          <w:color w:val="4D4D4D"/>
          <w:kern w:val="0"/>
          <w:sz w:val="24"/>
          <w:shd w:val="clear" w:color="auto" w:fill="FFFFFF"/>
        </w:rPr>
        <w:t>LSTM</w:t>
      </w:r>
      <w:r>
        <w:rPr>
          <w:rFonts w:hint="eastAsia" w:ascii="Arial" w:hAnsi="Arial" w:eastAsia="宋体" w:cs="Arial"/>
          <w:color w:val="4D4D4D"/>
          <w:kern w:val="0"/>
          <w:sz w:val="24"/>
          <w:shd w:val="clear" w:color="auto" w:fill="FFFFFF"/>
        </w:rPr>
        <w:t>模型进行上下文编码，</w:t>
      </w:r>
      <w:r>
        <w:rPr>
          <w:rFonts w:ascii="Arial" w:hAnsi="Arial" w:eastAsia="宋体" w:cs="Arial"/>
          <w:color w:val="4D4D4D"/>
          <w:kern w:val="0"/>
          <w:sz w:val="24"/>
          <w:shd w:val="clear" w:color="auto" w:fill="FFFFFF"/>
        </w:rPr>
        <w:t>LSTM</w:t>
      </w:r>
      <w:r>
        <w:rPr>
          <w:rFonts w:hint="eastAsia" w:ascii="Arial" w:hAnsi="Arial" w:eastAsia="宋体" w:cs="Arial"/>
          <w:color w:val="4D4D4D"/>
          <w:kern w:val="0"/>
          <w:sz w:val="24"/>
          <w:shd w:val="clear" w:color="auto" w:fill="FFFFFF"/>
        </w:rPr>
        <w:t>相比循环神经网络（Recurrent Neural Network， RNN）解决了长期依赖的问题，将词向量和方面表示向量进行串联的是在编码上下文信息时可以把方面信息考虑进去，具体公式如下：</w:t>
      </w:r>
    </w:p>
    <w:p>
      <w:pPr>
        <w:ind w:firstLine="480" w:firstLineChars="200"/>
        <w:jc w:val="center"/>
        <w:rPr>
          <w:rFonts w:ascii="Arial" w:hAnsi="Arial" w:eastAsia="宋体" w:cs="Arial"/>
          <w:color w:val="4D4D4D"/>
          <w:kern w:val="0"/>
          <w:sz w:val="24"/>
          <w:shd w:val="clear" w:color="auto" w:fill="FFFFFF"/>
        </w:rPr>
      </w:pPr>
      <w:r>
        <w:rPr>
          <w:rFonts w:ascii="Arial" w:hAnsi="Arial" w:eastAsia="宋体" w:cs="Arial"/>
          <w:color w:val="4D4D4D"/>
          <w:kern w:val="0"/>
          <w:sz w:val="24"/>
          <w:shd w:val="clear" w:color="auto" w:fill="FFFFFF"/>
        </w:rPr>
        <w:object>
          <v:shape id="_x0000_i1035" o:spt="75" type="#_x0000_t75" style="height:27.05pt;width:150.9pt;" o:ole="t" filled="f" o:preferrelative="t" stroked="f" coordsize="21600,21600">
            <v:path/>
            <v:fill on="f" focussize="0,0"/>
            <v:stroke on="f" joinstyle="miter"/>
            <v:imagedata r:id="rId23" o:title=""/>
            <o:lock v:ext="edit" aspectratio="t"/>
            <w10:wrap type="none"/>
            <w10:anchorlock/>
          </v:shape>
          <o:OLEObject Type="Embed" ProgID="Equation.DSMT4" ShapeID="_x0000_i1035" DrawAspect="Content" ObjectID="_1468075735" r:id="rId22">
            <o:LockedField>false</o:LockedField>
          </o:OLEObject>
        </w:object>
      </w:r>
    </w:p>
    <w:p>
      <w:pPr>
        <w:ind w:firstLine="480" w:firstLineChars="200"/>
        <w:rPr>
          <w:rFonts w:ascii="Arial" w:hAnsi="Arial" w:eastAsia="宋体" w:cs="Arial"/>
          <w:color w:val="4D4D4D"/>
          <w:kern w:val="0"/>
          <w:sz w:val="24"/>
          <w:shd w:val="clear" w:color="auto" w:fill="FFFFFF"/>
        </w:rPr>
      </w:pPr>
      <w:r>
        <w:rPr>
          <w:rFonts w:hint="eastAsia" w:ascii="Arial" w:hAnsi="Arial" w:eastAsia="宋体" w:cs="Arial"/>
          <w:color w:val="4D4D4D"/>
          <w:kern w:val="0"/>
          <w:sz w:val="24"/>
          <w:shd w:val="clear" w:color="auto" w:fill="FFFFFF"/>
        </w:rPr>
        <w:t>其中，</w:t>
      </w:r>
      <w:r>
        <w:rPr>
          <w:rFonts w:ascii="Arial" w:hAnsi="Arial" w:eastAsia="宋体" w:cs="Arial"/>
          <w:color w:val="4D4D4D"/>
          <w:kern w:val="0"/>
          <w:sz w:val="24"/>
          <w:shd w:val="clear" w:color="auto" w:fill="FFFFFF"/>
        </w:rPr>
        <w:object>
          <v:shape id="_x0000_i1036" o:spt="75" type="#_x0000_t75" style="height:27.05pt;width:20.75pt;" o:ole="t" filled="f" o:preferrelative="t" stroked="f" coordsize="21600,21600">
            <v:path/>
            <v:fill on="f" focussize="0,0"/>
            <v:stroke on="f" joinstyle="miter"/>
            <v:imagedata r:id="rId25" o:title=""/>
            <o:lock v:ext="edit" aspectratio="t"/>
            <w10:wrap type="none"/>
            <w10:anchorlock/>
          </v:shape>
          <o:OLEObject Type="Embed" ProgID="Equation.DSMT4" ShapeID="_x0000_i1036" DrawAspect="Content" ObjectID="_1468075736" r:id="rId24">
            <o:LockedField>false</o:LockedField>
          </o:OLEObject>
        </w:object>
      </w:r>
      <w:r>
        <w:rPr>
          <w:rFonts w:hint="eastAsia" w:ascii="Arial" w:hAnsi="Arial" w:eastAsia="宋体" w:cs="Arial"/>
          <w:color w:val="4D4D4D"/>
          <w:kern w:val="0"/>
          <w:sz w:val="24"/>
          <w:shd w:val="clear" w:color="auto" w:fill="FFFFFF"/>
        </w:rPr>
        <w:t>为训练数据集的评论文本</w:t>
      </w:r>
      <w:r>
        <w:rPr>
          <w:rFonts w:ascii="Arial" w:hAnsi="Arial" w:eastAsia="宋体" w:cs="Arial"/>
          <w:color w:val="4D4D4D"/>
          <w:kern w:val="0"/>
          <w:sz w:val="24"/>
          <w:shd w:val="clear" w:color="auto" w:fill="FFFFFF"/>
        </w:rPr>
        <w:object>
          <v:shape id="_x0000_i1037" o:spt="75" type="#_x0000_t75" style="height:27.05pt;width:168.2pt;" o:ole="t" filled="f" o:preferrelative="t" stroked="f" coordsize="21600,21600">
            <v:path/>
            <v:fill on="f" focussize="0,0"/>
            <v:stroke on="f" joinstyle="miter"/>
            <v:imagedata r:id="rId27" o:title=""/>
            <o:lock v:ext="edit" aspectratio="t"/>
            <w10:wrap type="none"/>
            <w10:anchorlock/>
          </v:shape>
          <o:OLEObject Type="Embed" ProgID="Equation.DSMT4" ShapeID="_x0000_i1037" DrawAspect="Content" ObjectID="_1468075737" r:id="rId26">
            <o:LockedField>false</o:LockedField>
          </o:OLEObject>
        </w:object>
      </w:r>
      <w:r>
        <w:rPr>
          <w:rFonts w:hint="eastAsia" w:ascii="Arial" w:hAnsi="Arial" w:eastAsia="宋体" w:cs="Arial"/>
          <w:color w:val="4D4D4D"/>
          <w:kern w:val="0"/>
          <w:sz w:val="24"/>
          <w:shd w:val="clear" w:color="auto" w:fill="FFFFFF"/>
        </w:rPr>
        <w:t>中第</w:t>
      </w:r>
      <w:r>
        <w:rPr>
          <w:rFonts w:ascii="Arial" w:hAnsi="Arial" w:eastAsia="宋体" w:cs="Arial"/>
          <w:color w:val="4D4D4D"/>
          <w:kern w:val="0"/>
          <w:sz w:val="24"/>
          <w:shd w:val="clear" w:color="auto" w:fill="FFFFFF"/>
        </w:rPr>
        <w:t>i</w:t>
      </w:r>
      <w:r>
        <w:rPr>
          <w:rFonts w:hint="eastAsia" w:ascii="Arial" w:hAnsi="Arial" w:eastAsia="宋体" w:cs="Arial"/>
          <w:color w:val="4D4D4D"/>
          <w:kern w:val="0"/>
          <w:sz w:val="24"/>
          <w:shd w:val="clear" w:color="auto" w:fill="FFFFFF"/>
        </w:rPr>
        <w:t>个词所对应的词向量，</w:t>
      </w:r>
      <w:r>
        <w:rPr>
          <w:rFonts w:ascii="Arial" w:hAnsi="Arial" w:eastAsia="宋体" w:cs="Arial"/>
          <w:color w:val="4D4D4D"/>
          <w:kern w:val="0"/>
          <w:sz w:val="24"/>
          <w:shd w:val="clear" w:color="auto" w:fill="FFFFFF"/>
        </w:rPr>
        <w:object>
          <v:shape id="_x0000_i1038" o:spt="75" type="#_x0000_t75" style="height:27.05pt;width:20.15pt;" o:ole="t" filled="f" o:preferrelative="t" stroked="f" coordsize="21600,21600">
            <v:path/>
            <v:fill on="f" focussize="0,0"/>
            <v:stroke on="f" joinstyle="miter"/>
            <v:imagedata r:id="rId29" o:title=""/>
            <o:lock v:ext="edit" aspectratio="t"/>
            <w10:wrap type="none"/>
            <w10:anchorlock/>
          </v:shape>
          <o:OLEObject Type="Embed" ProgID="Equation.DSMT4" ShapeID="_x0000_i1038" DrawAspect="Content" ObjectID="_1468075738" r:id="rId28">
            <o:LockedField>false</o:LockedField>
          </o:OLEObject>
        </w:object>
      </w:r>
      <w:r>
        <w:rPr>
          <w:rFonts w:ascii="Arial" w:hAnsi="Arial" w:eastAsia="宋体" w:cs="Arial"/>
          <w:color w:val="4D4D4D"/>
          <w:kern w:val="0"/>
          <w:sz w:val="24"/>
          <w:shd w:val="clear" w:color="auto" w:fill="FFFFFF"/>
        </w:rPr>
        <w:t>为训练数据集的评论文本</w:t>
      </w:r>
      <w:r>
        <w:rPr>
          <w:rFonts w:ascii="Arial" w:hAnsi="Arial" w:eastAsia="宋体" w:cs="Arial"/>
          <w:color w:val="4D4D4D"/>
          <w:kern w:val="0"/>
          <w:sz w:val="24"/>
          <w:shd w:val="clear" w:color="auto" w:fill="FFFFFF"/>
        </w:rPr>
        <w:object>
          <v:shape id="_x0000_i1039" o:spt="75" type="#_x0000_t75" style="height:27.05pt;width:168.2pt;" o:ole="t" filled="f" o:preferrelative="t" stroked="f" coordsize="21600,21600">
            <v:path/>
            <v:fill on="f" focussize="0,0"/>
            <v:stroke on="f" joinstyle="miter"/>
            <v:imagedata r:id="rId31" o:title=""/>
            <o:lock v:ext="edit" aspectratio="t"/>
            <w10:wrap type="none"/>
            <w10:anchorlock/>
          </v:shape>
          <o:OLEObject Type="Embed" ProgID="Equation.DSMT4" ShapeID="_x0000_i1039" DrawAspect="Content" ObjectID="_1468075739" r:id="rId30">
            <o:LockedField>false</o:LockedField>
          </o:OLEObject>
        </w:object>
      </w:r>
      <w:r>
        <w:rPr>
          <w:rFonts w:ascii="Arial" w:hAnsi="Arial" w:eastAsia="宋体" w:cs="Arial"/>
          <w:color w:val="4D4D4D"/>
          <w:kern w:val="0"/>
          <w:sz w:val="24"/>
          <w:shd w:val="clear" w:color="auto" w:fill="FFFFFF"/>
        </w:rPr>
        <w:t>中的方面词所对应的方面表示向量</w:t>
      </w:r>
      <w:r>
        <w:rPr>
          <w:rFonts w:hint="eastAsia" w:ascii="Arial" w:hAnsi="Arial" w:eastAsia="宋体" w:cs="Arial"/>
          <w:color w:val="4D4D4D"/>
          <w:kern w:val="0"/>
          <w:sz w:val="24"/>
          <w:shd w:val="clear" w:color="auto" w:fill="FFFFFF"/>
        </w:rPr>
        <w:t>，</w:t>
      </w:r>
      <w:r>
        <w:rPr>
          <w:rFonts w:ascii="Arial" w:hAnsi="Arial" w:eastAsia="宋体" w:cs="Arial"/>
          <w:color w:val="4D4D4D"/>
          <w:kern w:val="0"/>
          <w:sz w:val="24"/>
          <w:shd w:val="clear" w:color="auto" w:fill="FFFFFF"/>
        </w:rPr>
        <w:object>
          <v:shape id="_x0000_i1040" o:spt="75" type="#_x0000_t75" style="height:27.05pt;width:159pt;" o:ole="t" filled="f" o:preferrelative="t" stroked="f" coordsize="21600,21600">
            <v:path/>
            <v:fill on="f" focussize="0,0"/>
            <v:stroke on="f" joinstyle="miter"/>
            <v:imagedata r:id="rId33" o:title=""/>
            <o:lock v:ext="edit" aspectratio="t"/>
            <w10:wrap type="none"/>
            <w10:anchorlock/>
          </v:shape>
          <o:OLEObject Type="Embed" ProgID="Equation.DSMT4" ShapeID="_x0000_i1040" DrawAspect="Content" ObjectID="_1468075740" r:id="rId32">
            <o:LockedField>false</o:LockedField>
          </o:OLEObject>
        </w:object>
      </w:r>
      <w:r>
        <w:rPr>
          <w:rFonts w:hint="eastAsia" w:ascii="Arial" w:hAnsi="Arial" w:eastAsia="宋体" w:cs="Arial"/>
          <w:color w:val="4D4D4D"/>
          <w:kern w:val="0"/>
          <w:sz w:val="24"/>
          <w:shd w:val="clear" w:color="auto" w:fill="FFFFFF"/>
        </w:rPr>
        <w:t>是方面情感分析模型的隐藏层的输出数据。</w:t>
      </w:r>
    </w:p>
    <w:p>
      <w:pPr>
        <w:ind w:firstLine="480" w:firstLineChars="200"/>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r>
        <w:rPr>
          <w:rFonts w:hint="eastAsia" w:ascii="Arial" w:hAnsi="Arial" w:eastAsia="宋体" w:cs="Arial"/>
          <w:color w:val="4D4D4D"/>
          <w:kern w:val="0"/>
          <w:sz w:val="24"/>
          <w:shd w:val="clear" w:color="auto" w:fill="FFFFFF"/>
        </w:rPr>
        <w:t>3</w:t>
      </w:r>
      <w:r>
        <w:rPr>
          <w:rFonts w:ascii="Arial" w:hAnsi="Arial" w:eastAsia="宋体" w:cs="Arial"/>
          <w:color w:val="4D4D4D"/>
          <w:kern w:val="0"/>
          <w:sz w:val="24"/>
          <w:shd w:val="clear" w:color="auto" w:fill="FFFFFF"/>
        </w:rPr>
        <w:t>.3</w:t>
      </w:r>
      <w:r>
        <w:rPr>
          <w:rFonts w:hint="eastAsia" w:ascii="Arial" w:hAnsi="Arial" w:eastAsia="宋体" w:cs="Arial"/>
          <w:color w:val="4D4D4D"/>
          <w:kern w:val="0"/>
          <w:sz w:val="24"/>
          <w:shd w:val="clear" w:color="auto" w:fill="FFFFFF"/>
        </w:rPr>
        <w:t>基于异常检测的有用性预测</w:t>
      </w:r>
    </w:p>
    <w:p>
      <w:pPr>
        <w:ind w:firstLine="420" w:firstLineChars="200"/>
        <w:rPr>
          <w:rFonts w:hAnsi="Cambria Math" w:eastAsia="宋体"/>
          <w:color w:val="000000"/>
          <w:szCs w:val="21"/>
        </w:rPr>
      </w:pPr>
      <w:r>
        <w:rPr>
          <w:rFonts w:hint="eastAsia" w:hAnsi="Cambria Math" w:eastAsia="宋体"/>
          <w:color w:val="000000"/>
          <w:szCs w:val="21"/>
        </w:rPr>
        <w:t>模块构建</w:t>
      </w:r>
      <w:r>
        <w:rPr>
          <w:rFonts w:hint="eastAsia" w:eastAsia="宋体"/>
          <w:szCs w:val="21"/>
        </w:rPr>
        <w:t>条件变分自编码器（Conditional Variational Auto-Encoder，CVAE）</w:t>
      </w:r>
      <w:r>
        <w:rPr>
          <w:rFonts w:hint="eastAsia" w:hAnsi="Cambria Math" w:eastAsia="宋体"/>
          <w:color w:val="000000"/>
          <w:szCs w:val="21"/>
        </w:rPr>
        <w:t>模型进行异常检测。异常检测任务是一个半监督框架，仅使用正常实例的数据来训练CVAE，</w:t>
      </w:r>
      <w:r>
        <w:rPr>
          <w:rFonts w:hAnsi="Cambria Math" w:eastAsia="宋体"/>
          <w:color w:val="000000"/>
          <w:szCs w:val="21"/>
        </w:rPr>
        <w:t>重建概率是一种考虑变量分布变异性的概率度量。利用变分自动编码器的生成特性，可以推导出数据重构，分析异常的根本原因。</w:t>
      </w:r>
      <w:r>
        <w:rPr>
          <w:rFonts w:hint="eastAsia" w:hAnsi="Cambria Math" w:eastAsia="宋体"/>
          <w:color w:val="000000"/>
          <w:szCs w:val="21"/>
        </w:rPr>
        <w:t>CVAE是附带条件的变分自编码器，使用的条件是评论者行为。</w:t>
      </w:r>
    </w:p>
    <w:p>
      <w:pPr>
        <w:ind w:firstLine="420" w:firstLineChars="200"/>
        <w:rPr>
          <w:rFonts w:hAnsi="Cambria Math" w:eastAsia="宋体"/>
          <w:color w:val="000000"/>
          <w:szCs w:val="21"/>
        </w:rPr>
      </w:pPr>
      <w:r>
        <w:rPr>
          <w:rFonts w:hint="eastAsia" w:hAnsi="Cambria Math" w:eastAsia="宋体"/>
          <w:color w:val="000000"/>
          <w:szCs w:val="21"/>
        </w:rPr>
        <w:t>由基于质量的评论分类模块和方便级情感分析模块，得到评论文本，评论文本方面级情感。将正常评论者的评论文本和方面级情感串联得到数据X=[</w:t>
      </w:r>
      <m:oMath>
        <m:sSub>
          <m:sSubPr>
            <m:ctrlPr>
              <w:rPr>
                <w:rFonts w:ascii="Cambria Math" w:hAnsi="Cambria Math"/>
                <w:i/>
                <w:color w:val="000000"/>
                <w:szCs w:val="21"/>
              </w:rPr>
            </m:ctrlPr>
          </m:sSubPr>
          <m:e>
            <m:r>
              <m:rPr/>
              <w:rPr>
                <w:rFonts w:ascii="Cambria Math" w:hAnsi="Cambria Math" w:eastAsia="宋体"/>
                <w:color w:val="000000"/>
                <w:szCs w:val="21"/>
              </w:rPr>
              <m:t>x</m:t>
            </m:r>
            <m:ctrlPr>
              <w:rPr>
                <w:rFonts w:ascii="Cambria Math" w:hAnsi="Cambria Math"/>
                <w:i/>
                <w:color w:val="000000"/>
                <w:szCs w:val="21"/>
              </w:rPr>
            </m:ctrlPr>
          </m:e>
          <m:sub>
            <m:r>
              <m:rPr/>
              <w:rPr>
                <w:rFonts w:ascii="Cambria Math" w:hAnsi="Cambria Math" w:eastAsia="宋体"/>
                <w:color w:val="000000"/>
                <w:szCs w:val="21"/>
              </w:rPr>
              <m:t>1</m:t>
            </m:r>
            <m:ctrlPr>
              <w:rPr>
                <w:rFonts w:ascii="Cambria Math" w:hAnsi="Cambria Math"/>
                <w:i/>
                <w:color w:val="000000"/>
                <w:szCs w:val="21"/>
              </w:rPr>
            </m:ctrlPr>
          </m:sub>
        </m:sSub>
        <m:r>
          <m:rPr/>
          <w:rPr>
            <w:rFonts w:ascii="Cambria Math" w:hAnsi="Cambria Math" w:eastAsia="宋体"/>
            <w:color w:val="000000"/>
            <w:szCs w:val="21"/>
          </w:rPr>
          <m:t>,</m:t>
        </m:r>
        <m:sSub>
          <m:sSubPr>
            <m:ctrlPr>
              <w:rPr>
                <w:rFonts w:ascii="Cambria Math" w:hAnsi="Cambria Math"/>
                <w:i/>
                <w:color w:val="000000"/>
                <w:szCs w:val="21"/>
              </w:rPr>
            </m:ctrlPr>
          </m:sSubPr>
          <m:e>
            <m:r>
              <m:rPr/>
              <w:rPr>
                <w:rFonts w:ascii="Cambria Math" w:hAnsi="Cambria Math" w:eastAsia="宋体"/>
                <w:color w:val="000000"/>
                <w:szCs w:val="21"/>
              </w:rPr>
              <m:t>x</m:t>
            </m:r>
            <m:ctrlPr>
              <w:rPr>
                <w:rFonts w:ascii="Cambria Math" w:hAnsi="Cambria Math"/>
                <w:i/>
                <w:color w:val="000000"/>
                <w:szCs w:val="21"/>
              </w:rPr>
            </m:ctrlPr>
          </m:e>
          <m:sub>
            <m:r>
              <m:rPr/>
              <w:rPr>
                <w:rFonts w:ascii="Cambria Math" w:hAnsi="Cambria Math" w:eastAsia="宋体"/>
                <w:color w:val="000000"/>
                <w:szCs w:val="21"/>
              </w:rPr>
              <m:t>2</m:t>
            </m:r>
            <m:ctrlPr>
              <w:rPr>
                <w:rFonts w:ascii="Cambria Math" w:hAnsi="Cambria Math"/>
                <w:i/>
                <w:color w:val="000000"/>
                <w:szCs w:val="21"/>
              </w:rPr>
            </m:ctrlPr>
          </m:sub>
        </m:sSub>
        <m:r>
          <m:rPr/>
          <w:rPr>
            <w:rFonts w:ascii="Cambria Math" w:hAnsi="Cambria Math" w:eastAsia="宋体"/>
            <w:color w:val="000000"/>
            <w:szCs w:val="21"/>
          </w:rPr>
          <m:t>...</m:t>
        </m:r>
        <m:sSub>
          <m:sSubPr>
            <m:ctrlPr>
              <w:rPr>
                <w:rFonts w:ascii="Cambria Math" w:hAnsi="Cambria Math"/>
                <w:i/>
                <w:color w:val="000000"/>
                <w:szCs w:val="21"/>
              </w:rPr>
            </m:ctrlPr>
          </m:sSubPr>
          <m:e>
            <m:r>
              <m:rPr/>
              <w:rPr>
                <w:rFonts w:ascii="Cambria Math" w:hAnsi="Cambria Math" w:eastAsia="宋体"/>
                <w:color w:val="000000"/>
                <w:szCs w:val="21"/>
              </w:rPr>
              <m:t>x</m:t>
            </m:r>
            <m:ctrlPr>
              <w:rPr>
                <w:rFonts w:ascii="Cambria Math" w:hAnsi="Cambria Math"/>
                <w:i/>
                <w:color w:val="000000"/>
                <w:szCs w:val="21"/>
              </w:rPr>
            </m:ctrlPr>
          </m:e>
          <m:sub>
            <m:r>
              <m:rPr/>
              <w:rPr>
                <w:rFonts w:ascii="Cambria Math" w:hAnsi="Cambria Math" w:eastAsia="宋体"/>
                <w:color w:val="000000"/>
                <w:szCs w:val="21"/>
              </w:rPr>
              <m:t>i</m:t>
            </m:r>
            <m:ctrlPr>
              <w:rPr>
                <w:rFonts w:ascii="Cambria Math" w:hAnsi="Cambria Math"/>
                <w:i/>
                <w:color w:val="000000"/>
                <w:szCs w:val="21"/>
              </w:rPr>
            </m:ctrlPr>
          </m:sub>
        </m:sSub>
        <m:r>
          <m:rPr/>
          <w:rPr>
            <w:rFonts w:ascii="Cambria Math" w:hAnsi="Cambria Math" w:eastAsia="宋体"/>
            <w:color w:val="000000"/>
            <w:szCs w:val="21"/>
          </w:rPr>
          <m:t>...</m:t>
        </m:r>
        <m:sSub>
          <m:sSubPr>
            <m:ctrlPr>
              <w:rPr>
                <w:rFonts w:ascii="Cambria Math" w:hAnsi="Cambria Math"/>
                <w:i/>
                <w:color w:val="000000"/>
                <w:szCs w:val="21"/>
              </w:rPr>
            </m:ctrlPr>
          </m:sSubPr>
          <m:e>
            <m:r>
              <m:rPr/>
              <w:rPr>
                <w:rFonts w:ascii="Cambria Math" w:hAnsi="Cambria Math" w:eastAsia="宋体"/>
                <w:color w:val="000000"/>
                <w:szCs w:val="21"/>
              </w:rPr>
              <m:t>x</m:t>
            </m:r>
            <m:ctrlPr>
              <w:rPr>
                <w:rFonts w:ascii="Cambria Math" w:hAnsi="Cambria Math"/>
                <w:i/>
                <w:color w:val="000000"/>
                <w:szCs w:val="21"/>
              </w:rPr>
            </m:ctrlPr>
          </m:e>
          <m:sub>
            <m:r>
              <m:rPr/>
              <w:rPr>
                <w:rFonts w:ascii="Cambria Math" w:hAnsi="Cambria Math" w:eastAsia="宋体"/>
                <w:color w:val="000000"/>
                <w:szCs w:val="21"/>
              </w:rPr>
              <m:t>n</m:t>
            </m:r>
            <m:ctrlPr>
              <w:rPr>
                <w:rFonts w:ascii="Cambria Math" w:hAnsi="Cambria Math"/>
                <w:i/>
                <w:color w:val="000000"/>
                <w:szCs w:val="21"/>
              </w:rPr>
            </m:ctrlPr>
          </m:sub>
        </m:sSub>
      </m:oMath>
      <w:r>
        <w:rPr>
          <w:rFonts w:hint="eastAsia" w:hAnsi="Cambria Math" w:eastAsia="宋体"/>
          <w:color w:val="000000"/>
          <w:szCs w:val="21"/>
        </w:rPr>
        <w:t>]。数据Y为对应的评论者的行为，具体包括历史发布评论数量、有用性投票得分、品牌偏移得分、评级偏差、评论者日最多评论量,Y=[</w:t>
      </w:r>
      <m:oMath>
        <m:sSub>
          <m:sSubPr>
            <m:ctrlPr>
              <w:rPr>
                <w:rFonts w:ascii="Cambria Math" w:hAnsi="Cambria Math"/>
                <w:i/>
                <w:color w:val="000000"/>
                <w:szCs w:val="21"/>
              </w:rPr>
            </m:ctrlPr>
          </m:sSubPr>
          <m:e>
            <m:r>
              <m:rPr/>
              <w:rPr>
                <w:rFonts w:ascii="Cambria Math" w:hAnsi="Cambria Math" w:eastAsia="宋体"/>
                <w:color w:val="000000"/>
                <w:szCs w:val="21"/>
              </w:rPr>
              <m:t>y</m:t>
            </m:r>
            <m:ctrlPr>
              <w:rPr>
                <w:rFonts w:ascii="Cambria Math" w:hAnsi="Cambria Math"/>
                <w:i/>
                <w:color w:val="000000"/>
                <w:szCs w:val="21"/>
              </w:rPr>
            </m:ctrlPr>
          </m:e>
          <m:sub>
            <m:r>
              <m:rPr/>
              <w:rPr>
                <w:rFonts w:ascii="Cambria Math" w:hAnsi="Cambria Math" w:eastAsia="宋体"/>
                <w:color w:val="000000"/>
                <w:szCs w:val="21"/>
              </w:rPr>
              <m:t>1</m:t>
            </m:r>
            <m:ctrlPr>
              <w:rPr>
                <w:rFonts w:ascii="Cambria Math" w:hAnsi="Cambria Math"/>
                <w:i/>
                <w:color w:val="000000"/>
                <w:szCs w:val="21"/>
              </w:rPr>
            </m:ctrlPr>
          </m:sub>
        </m:sSub>
        <m:r>
          <m:rPr/>
          <w:rPr>
            <w:rFonts w:ascii="Cambria Math" w:hAnsi="Cambria Math" w:eastAsia="宋体"/>
            <w:color w:val="000000"/>
            <w:szCs w:val="21"/>
          </w:rPr>
          <m:t>,</m:t>
        </m:r>
        <m:sSub>
          <m:sSubPr>
            <m:ctrlPr>
              <w:rPr>
                <w:rFonts w:ascii="Cambria Math" w:hAnsi="Cambria Math"/>
                <w:i/>
                <w:color w:val="000000"/>
                <w:szCs w:val="21"/>
              </w:rPr>
            </m:ctrlPr>
          </m:sSubPr>
          <m:e>
            <m:r>
              <m:rPr/>
              <w:rPr>
                <w:rFonts w:ascii="Cambria Math" w:hAnsi="Cambria Math" w:eastAsia="宋体"/>
                <w:color w:val="000000"/>
                <w:szCs w:val="21"/>
              </w:rPr>
              <m:t>y</m:t>
            </m:r>
            <m:ctrlPr>
              <w:rPr>
                <w:rFonts w:ascii="Cambria Math" w:hAnsi="Cambria Math"/>
                <w:i/>
                <w:color w:val="000000"/>
                <w:szCs w:val="21"/>
              </w:rPr>
            </m:ctrlPr>
          </m:e>
          <m:sub>
            <m:r>
              <m:rPr/>
              <w:rPr>
                <w:rFonts w:ascii="Cambria Math" w:hAnsi="Cambria Math" w:eastAsia="宋体"/>
                <w:color w:val="000000"/>
                <w:szCs w:val="21"/>
              </w:rPr>
              <m:t>2</m:t>
            </m:r>
            <m:ctrlPr>
              <w:rPr>
                <w:rFonts w:ascii="Cambria Math" w:hAnsi="Cambria Math"/>
                <w:i/>
                <w:color w:val="000000"/>
                <w:szCs w:val="21"/>
              </w:rPr>
            </m:ctrlPr>
          </m:sub>
        </m:sSub>
        <m:r>
          <m:rPr/>
          <w:rPr>
            <w:rFonts w:ascii="Cambria Math" w:hAnsi="Cambria Math" w:eastAsia="宋体"/>
            <w:color w:val="000000"/>
            <w:szCs w:val="21"/>
          </w:rPr>
          <m:t>...</m:t>
        </m:r>
        <m:sSub>
          <m:sSubPr>
            <m:ctrlPr>
              <w:rPr>
                <w:rFonts w:ascii="Cambria Math" w:hAnsi="Cambria Math"/>
                <w:i/>
                <w:color w:val="000000"/>
                <w:szCs w:val="21"/>
              </w:rPr>
            </m:ctrlPr>
          </m:sSubPr>
          <m:e>
            <m:r>
              <m:rPr/>
              <w:rPr>
                <w:rFonts w:ascii="Cambria Math" w:hAnsi="Cambria Math" w:eastAsia="宋体"/>
                <w:color w:val="000000"/>
                <w:szCs w:val="21"/>
              </w:rPr>
              <m:t>y</m:t>
            </m:r>
            <m:ctrlPr>
              <w:rPr>
                <w:rFonts w:ascii="Cambria Math" w:hAnsi="Cambria Math"/>
                <w:i/>
                <w:color w:val="000000"/>
                <w:szCs w:val="21"/>
              </w:rPr>
            </m:ctrlPr>
          </m:e>
          <m:sub>
            <m:r>
              <m:rPr/>
              <w:rPr>
                <w:rFonts w:ascii="Cambria Math" w:hAnsi="Cambria Math" w:eastAsia="宋体"/>
                <w:color w:val="000000"/>
                <w:szCs w:val="21"/>
              </w:rPr>
              <m:t>i</m:t>
            </m:r>
            <m:ctrlPr>
              <w:rPr>
                <w:rFonts w:ascii="Cambria Math" w:hAnsi="Cambria Math"/>
                <w:i/>
                <w:color w:val="000000"/>
                <w:szCs w:val="21"/>
              </w:rPr>
            </m:ctrlPr>
          </m:sub>
        </m:sSub>
        <m:r>
          <m:rPr/>
          <w:rPr>
            <w:rFonts w:ascii="Cambria Math" w:hAnsi="Cambria Math" w:eastAsia="宋体"/>
            <w:color w:val="000000"/>
            <w:szCs w:val="21"/>
          </w:rPr>
          <m:t>...</m:t>
        </m:r>
        <m:sSub>
          <m:sSubPr>
            <m:ctrlPr>
              <w:rPr>
                <w:rFonts w:ascii="Cambria Math" w:hAnsi="Cambria Math"/>
                <w:i/>
                <w:color w:val="000000"/>
                <w:szCs w:val="21"/>
              </w:rPr>
            </m:ctrlPr>
          </m:sSubPr>
          <m:e>
            <m:r>
              <m:rPr/>
              <w:rPr>
                <w:rFonts w:ascii="Cambria Math" w:hAnsi="Cambria Math" w:eastAsia="宋体"/>
                <w:color w:val="000000"/>
                <w:szCs w:val="21"/>
              </w:rPr>
              <m:t>y</m:t>
            </m:r>
            <m:ctrlPr>
              <w:rPr>
                <w:rFonts w:ascii="Cambria Math" w:hAnsi="Cambria Math"/>
                <w:i/>
                <w:color w:val="000000"/>
                <w:szCs w:val="21"/>
              </w:rPr>
            </m:ctrlPr>
          </m:e>
          <m:sub>
            <m:r>
              <m:rPr/>
              <w:rPr>
                <w:rFonts w:ascii="Cambria Math" w:hAnsi="Cambria Math" w:eastAsia="宋体"/>
                <w:color w:val="000000"/>
                <w:szCs w:val="21"/>
              </w:rPr>
              <m:t>n</m:t>
            </m:r>
            <m:ctrlPr>
              <w:rPr>
                <w:rFonts w:ascii="Cambria Math" w:hAnsi="Cambria Math"/>
                <w:i/>
                <w:color w:val="000000"/>
                <w:szCs w:val="21"/>
              </w:rPr>
            </m:ctrlPr>
          </m:sub>
        </m:sSub>
      </m:oMath>
      <w:r>
        <w:rPr>
          <w:rFonts w:hint="eastAsia" w:hAnsi="Cambria Math" w:eastAsia="宋体"/>
          <w:color w:val="000000"/>
          <w:szCs w:val="21"/>
        </w:rPr>
        <w:t>]。</w:t>
      </w:r>
    </w:p>
    <w:p>
      <w:pPr>
        <w:rPr>
          <w:rFonts w:hAnsi="Cambria Math" w:eastAsia="宋体"/>
          <w:color w:val="000000"/>
          <w:szCs w:val="21"/>
        </w:rPr>
      </w:pPr>
      <w:r>
        <w:rPr>
          <w:rFonts w:hint="eastAsia" w:hAnsi="Cambria Math" w:eastAsia="宋体"/>
          <w:color w:val="000000"/>
          <w:szCs w:val="21"/>
        </w:rPr>
        <w:t>假设评论者行为信息y与隐变量z没有直接关系，因此，</w:t>
      </w:r>
    </w:p>
    <w:p>
      <w:pPr>
        <w:jc w:val="center"/>
        <w:rPr>
          <w:rFonts w:hAnsi="Cambria Math" w:eastAsia="宋体"/>
          <w:color w:val="000000"/>
          <w:szCs w:val="21"/>
        </w:rPr>
      </w:pPr>
      <w:r>
        <w:rPr>
          <w:rFonts w:hint="eastAsia" w:hAnsi="Cambria Math" w:eastAsia="宋体"/>
          <w:color w:val="000000"/>
          <w:szCs w:val="21"/>
        </w:rPr>
        <w:t>条件概率：</w:t>
      </w:r>
      <m:oMath>
        <m:sSub>
          <m:sSubPr>
            <m:ctrlPr>
              <w:rPr>
                <w:rFonts w:ascii="Cambria Math" w:hAnsi="Cambria Math"/>
                <w:i/>
                <w:color w:val="000000"/>
                <w:szCs w:val="21"/>
              </w:rPr>
            </m:ctrlPr>
          </m:sSubPr>
          <m:e>
            <m:r>
              <m:rPr/>
              <w:rPr>
                <w:rFonts w:ascii="Cambria Math" w:hAnsi="Cambria Math" w:eastAsia="宋体"/>
                <w:color w:val="000000"/>
                <w:szCs w:val="21"/>
              </w:rPr>
              <m:t>p</m:t>
            </m:r>
            <m:ctrlPr>
              <w:rPr>
                <w:rFonts w:ascii="Cambria Math" w:hAnsi="Cambria Math"/>
                <w:i/>
                <w:color w:val="000000"/>
                <w:szCs w:val="21"/>
              </w:rPr>
            </m:ctrlPr>
          </m:e>
          <m:sub>
            <m:r>
              <m:rPr/>
              <w:rPr>
                <w:rFonts w:ascii="Cambria Math" w:hAnsi="Cambria Math" w:cs="Arial"/>
                <w:color w:val="000000"/>
                <w:szCs w:val="21"/>
              </w:rPr>
              <m:t>θ</m:t>
            </m:r>
            <m:ctrlPr>
              <w:rPr>
                <w:rFonts w:ascii="Cambria Math" w:hAnsi="Cambria Math"/>
                <w:i/>
                <w:color w:val="000000"/>
                <w:szCs w:val="21"/>
              </w:rPr>
            </m:ctrlPr>
          </m:sub>
        </m:sSub>
        <m:r>
          <m:rPr/>
          <w:rPr>
            <w:rFonts w:ascii="Cambria Math" w:hAnsi="Cambria Math" w:eastAsia="宋体"/>
            <w:color w:val="000000"/>
            <w:szCs w:val="21"/>
          </w:rPr>
          <m:t>(z|y)=</m:t>
        </m:r>
        <m:sSub>
          <m:sSubPr>
            <m:ctrlPr>
              <w:rPr>
                <w:rFonts w:ascii="Cambria Math" w:hAnsi="Cambria Math"/>
                <w:i/>
                <w:color w:val="000000"/>
                <w:szCs w:val="21"/>
              </w:rPr>
            </m:ctrlPr>
          </m:sSubPr>
          <m:e>
            <m:r>
              <m:rPr/>
              <w:rPr>
                <w:rFonts w:ascii="Cambria Math" w:hAnsi="Cambria Math" w:eastAsia="宋体"/>
                <w:color w:val="000000"/>
                <w:szCs w:val="21"/>
              </w:rPr>
              <m:t>p</m:t>
            </m:r>
            <m:ctrlPr>
              <w:rPr>
                <w:rFonts w:ascii="Cambria Math" w:hAnsi="Cambria Math"/>
                <w:i/>
                <w:color w:val="000000"/>
                <w:szCs w:val="21"/>
              </w:rPr>
            </m:ctrlPr>
          </m:e>
          <m:sub>
            <m:r>
              <m:rPr/>
              <w:rPr>
                <w:rFonts w:ascii="Cambria Math" w:hAnsi="Cambria Math" w:cs="Arial"/>
                <w:color w:val="000000"/>
                <w:szCs w:val="21"/>
              </w:rPr>
              <m:t>θ</m:t>
            </m:r>
            <m:ctrlPr>
              <w:rPr>
                <w:rFonts w:ascii="Cambria Math" w:hAnsi="Cambria Math"/>
                <w:i/>
                <w:color w:val="000000"/>
                <w:szCs w:val="21"/>
              </w:rPr>
            </m:ctrlPr>
          </m:sub>
        </m:sSub>
        <m:r>
          <m:rPr/>
          <w:rPr>
            <w:rFonts w:ascii="Cambria Math" w:hAnsi="Cambria Math" w:eastAsia="宋体"/>
            <w:color w:val="000000"/>
            <w:szCs w:val="21"/>
          </w:rPr>
          <m:t>(z)</m:t>
        </m:r>
      </m:oMath>
    </w:p>
    <w:p>
      <w:pPr>
        <w:jc w:val="center"/>
        <w:rPr>
          <w:rFonts w:hAnsi="Cambria Math" w:eastAsia="宋体"/>
          <w:color w:val="000000"/>
          <w:szCs w:val="21"/>
        </w:rPr>
      </w:pPr>
      <w:r>
        <w:rPr>
          <w:rFonts w:hint="eastAsia" w:hAnsi="Cambria Math" w:eastAsia="宋体"/>
          <w:color w:val="000000"/>
          <w:szCs w:val="21"/>
        </w:rPr>
        <w:t>变分下界：</w:t>
      </w:r>
    </w:p>
    <w:p>
      <w:pPr>
        <w:jc w:val="center"/>
        <w:rPr>
          <w:rFonts w:hAnsi="Cambria Math" w:eastAsia="宋体"/>
          <w:color w:val="000000"/>
          <w:szCs w:val="21"/>
        </w:rPr>
      </w:pPr>
      <m:oMathPara>
        <m:oMath>
          <m:r>
            <m:rPr>
              <m:sty m:val="p"/>
            </m:rPr>
            <w:rPr>
              <w:rFonts w:ascii="Cambria Math" w:hAnsi="Cambria Math" w:eastAsia="宋体"/>
              <w:color w:val="000000"/>
              <w:szCs w:val="21"/>
            </w:rPr>
            <m:t>L(</m:t>
          </m:r>
          <m:r>
            <m:rPr/>
            <w:rPr>
              <w:rFonts w:ascii="Cambria Math" w:hAnsi="Cambria Math" w:cs="Arial"/>
              <w:color w:val="000000"/>
              <w:szCs w:val="21"/>
            </w:rPr>
            <m:t>θ</m:t>
          </m:r>
          <m:r>
            <m:rPr/>
            <w:rPr>
              <w:rFonts w:ascii="Cambria Math" w:hAnsi="Cambria Math" w:eastAsia="宋体" w:cs="Arial"/>
              <w:color w:val="000000"/>
              <w:szCs w:val="21"/>
            </w:rPr>
            <m:t>,</m:t>
          </m:r>
          <m:r>
            <m:rPr/>
            <w:rPr>
              <w:rFonts w:ascii="Cambria Math" w:hAnsi="Cambria Math" w:cs="Arial"/>
              <w:color w:val="000000"/>
              <w:szCs w:val="21"/>
            </w:rPr>
            <m:t>ϕ</m:t>
          </m:r>
          <m:r>
            <m:rPr/>
            <w:rPr>
              <w:rFonts w:ascii="Cambria Math" w:hAnsi="Cambria Math" w:eastAsia="Arial" w:cs="Arial"/>
              <w:shd w:val="clear" w:color="auto" w:fill="FFFFFF"/>
            </w:rPr>
            <m:t> </m:t>
          </m:r>
          <m:r>
            <m:rPr/>
            <w:rPr>
              <w:rFonts w:ascii="Cambria Math" w:hAnsi="Cambria Math" w:eastAsia="微软雅黑" w:cs="微软雅黑"/>
              <w:color w:val="000000"/>
              <w:szCs w:val="21"/>
            </w:rPr>
            <m:t>;x,y</m:t>
          </m:r>
          <m:r>
            <m:rPr>
              <m:sty m:val="p"/>
            </m:rPr>
            <w:rPr>
              <w:rFonts w:ascii="Cambria Math" w:hAnsi="Cambria Math" w:eastAsia="宋体"/>
              <w:color w:val="000000"/>
              <w:szCs w:val="21"/>
            </w:rPr>
            <m:t>)=−KL(</m:t>
          </m:r>
          <m:sSub>
            <m:sSubPr>
              <m:ctrlPr>
                <w:rPr>
                  <w:rFonts w:ascii="Cambria Math" w:hAnsi="Cambria Math" w:eastAsia="宋体"/>
                  <w:color w:val="000000"/>
                  <w:szCs w:val="21"/>
                </w:rPr>
              </m:ctrlPr>
            </m:sSubPr>
            <m:e>
              <m:r>
                <m:rPr>
                  <m:sty m:val="p"/>
                </m:rPr>
                <w:rPr>
                  <w:rFonts w:ascii="Cambria Math" w:hAnsi="Cambria Math" w:eastAsia="宋体"/>
                  <w:color w:val="000000"/>
                  <w:szCs w:val="21"/>
                </w:rPr>
                <m:t>q</m:t>
              </m:r>
              <m:ctrlPr>
                <w:rPr>
                  <w:rFonts w:ascii="Cambria Math" w:hAnsi="Cambria Math" w:eastAsia="宋体"/>
                  <w:color w:val="000000"/>
                  <w:szCs w:val="21"/>
                </w:rPr>
              </m:ctrlPr>
            </m:e>
            <m:sub>
              <m:r>
                <m:rPr/>
                <w:rPr>
                  <w:rFonts w:ascii="Cambria Math" w:hAnsi="Cambria Math" w:cs="Arial"/>
                  <w:color w:val="000000"/>
                  <w:szCs w:val="21"/>
                </w:rPr>
                <m:t>ϕ</m:t>
              </m:r>
              <m:ctrlPr>
                <w:rPr>
                  <w:rFonts w:ascii="Cambria Math" w:hAnsi="Cambria Math" w:eastAsia="宋体"/>
                  <w:color w:val="000000"/>
                  <w:szCs w:val="21"/>
                </w:rPr>
              </m:ctrlPr>
            </m:sub>
          </m:sSub>
          <m:r>
            <m:rPr>
              <m:sty m:val="p"/>
            </m:rPr>
            <w:rPr>
              <w:rFonts w:ascii="Cambria Math" w:hAnsi="Cambria Math" w:eastAsia="宋体"/>
              <w:color w:val="000000"/>
              <w:szCs w:val="21"/>
            </w:rPr>
            <m:t>(z|x,y)||</m:t>
          </m:r>
          <m:sSub>
            <m:sSubPr>
              <m:ctrlPr>
                <w:rPr>
                  <w:rFonts w:ascii="Cambria Math" w:hAnsi="Cambria Math" w:eastAsia="宋体"/>
                  <w:color w:val="000000"/>
                  <w:szCs w:val="21"/>
                </w:rPr>
              </m:ctrlPr>
            </m:sSubPr>
            <m:e>
              <m:r>
                <m:rPr>
                  <m:sty m:val="p"/>
                </m:rPr>
                <w:rPr>
                  <w:rFonts w:ascii="Cambria Math" w:hAnsi="Cambria Math" w:eastAsia="宋体"/>
                  <w:color w:val="000000"/>
                  <w:szCs w:val="21"/>
                </w:rPr>
                <m:t>p</m:t>
              </m:r>
              <m:ctrlPr>
                <w:rPr>
                  <w:rFonts w:ascii="Cambria Math" w:hAnsi="Cambria Math" w:eastAsia="宋体"/>
                  <w:color w:val="000000"/>
                  <w:szCs w:val="21"/>
                </w:rPr>
              </m:ctrlPr>
            </m:e>
            <m:sub>
              <m:r>
                <m:rPr/>
                <w:rPr>
                  <w:rFonts w:ascii="Cambria Math" w:hAnsi="Cambria Math" w:cs="Arial"/>
                  <w:color w:val="000000"/>
                  <w:szCs w:val="21"/>
                </w:rPr>
                <m:t>θ</m:t>
              </m:r>
              <m:ctrlPr>
                <w:rPr>
                  <w:rFonts w:ascii="Cambria Math" w:hAnsi="Cambria Math" w:eastAsia="宋体"/>
                  <w:color w:val="000000"/>
                  <w:szCs w:val="21"/>
                </w:rPr>
              </m:ctrlPr>
            </m:sub>
          </m:sSub>
          <m:r>
            <m:rPr>
              <m:sty m:val="p"/>
            </m:rPr>
            <w:rPr>
              <w:rFonts w:ascii="Cambria Math" w:hAnsi="Cambria Math" w:eastAsia="宋体"/>
              <w:color w:val="000000"/>
              <w:szCs w:val="21"/>
            </w:rPr>
            <m:t>(z))+</m:t>
          </m:r>
          <m:sSub>
            <m:sSubPr>
              <m:ctrlPr>
                <w:rPr>
                  <w:rFonts w:ascii="Cambria Math" w:hAnsi="Cambria Math" w:eastAsia="宋体"/>
                  <w:color w:val="000000"/>
                  <w:szCs w:val="21"/>
                </w:rPr>
              </m:ctrlPr>
            </m:sSubPr>
            <m:e>
              <m:r>
                <m:rPr>
                  <m:sty m:val="p"/>
                </m:rPr>
                <w:rPr>
                  <w:rFonts w:ascii="Cambria Math" w:hAnsi="Cambria Math" w:eastAsia="宋体"/>
                  <w:color w:val="000000"/>
                  <w:szCs w:val="21"/>
                </w:rPr>
                <m:t>E</m:t>
              </m:r>
              <m:ctrlPr>
                <w:rPr>
                  <w:rFonts w:ascii="Cambria Math" w:hAnsi="Cambria Math" w:eastAsia="宋体"/>
                  <w:color w:val="000000"/>
                  <w:szCs w:val="21"/>
                </w:rPr>
              </m:ctrlPr>
            </m:e>
            <m:sub>
              <m:sSub>
                <m:sSubPr>
                  <m:ctrlPr>
                    <w:rPr>
                      <w:rFonts w:ascii="Cambria Math" w:hAnsi="Cambria Math" w:eastAsia="宋体"/>
                      <w:color w:val="000000"/>
                      <w:szCs w:val="21"/>
                    </w:rPr>
                  </m:ctrlPr>
                </m:sSubPr>
                <m:e>
                  <m:r>
                    <m:rPr>
                      <m:sty m:val="p"/>
                    </m:rPr>
                    <w:rPr>
                      <w:rFonts w:ascii="Cambria Math" w:hAnsi="Cambria Math" w:eastAsia="宋体"/>
                      <w:color w:val="000000"/>
                      <w:szCs w:val="21"/>
                    </w:rPr>
                    <m:t>q</m:t>
                  </m:r>
                  <m:ctrlPr>
                    <w:rPr>
                      <w:rFonts w:ascii="Cambria Math" w:hAnsi="Cambria Math" w:eastAsia="宋体"/>
                      <w:color w:val="000000"/>
                      <w:szCs w:val="21"/>
                    </w:rPr>
                  </m:ctrlPr>
                </m:e>
                <m:sub>
                  <m:r>
                    <m:rPr/>
                    <w:rPr>
                      <w:rFonts w:ascii="Cambria Math" w:hAnsi="Cambria Math" w:cs="Arial"/>
                      <w:color w:val="000000"/>
                      <w:szCs w:val="21"/>
                    </w:rPr>
                    <m:t>ϕ</m:t>
                  </m:r>
                  <m:ctrlPr>
                    <w:rPr>
                      <w:rFonts w:ascii="Cambria Math" w:hAnsi="Cambria Math" w:eastAsia="宋体"/>
                      <w:color w:val="000000"/>
                      <w:szCs w:val="21"/>
                    </w:rPr>
                  </m:ctrlPr>
                </m:sub>
              </m:sSub>
              <m:ctrlPr>
                <w:rPr>
                  <w:rFonts w:ascii="Cambria Math" w:hAnsi="Cambria Math" w:eastAsia="宋体"/>
                  <w:color w:val="000000"/>
                  <w:szCs w:val="21"/>
                </w:rPr>
              </m:ctrlPr>
            </m:sub>
          </m:sSub>
          <m:r>
            <m:rPr>
              <m:sty m:val="p"/>
            </m:rPr>
            <w:rPr>
              <w:rFonts w:ascii="Cambria Math" w:hAnsi="Cambria Math" w:eastAsia="宋体"/>
              <w:color w:val="000000"/>
              <w:szCs w:val="21"/>
            </w:rPr>
            <m:t>(z|x,y)log</m:t>
          </m:r>
          <m:sSub>
            <m:sSubPr>
              <m:ctrlPr>
                <w:rPr>
                  <w:rFonts w:ascii="Cambria Math" w:hAnsi="Cambria Math" w:eastAsia="宋体"/>
                  <w:color w:val="000000"/>
                  <w:szCs w:val="21"/>
                </w:rPr>
              </m:ctrlPr>
            </m:sSubPr>
            <m:e>
              <m:r>
                <m:rPr>
                  <m:sty m:val="p"/>
                </m:rPr>
                <w:rPr>
                  <w:rFonts w:ascii="Cambria Math" w:hAnsi="Cambria Math" w:eastAsia="宋体"/>
                  <w:color w:val="000000"/>
                  <w:szCs w:val="21"/>
                </w:rPr>
                <m:t>P</m:t>
              </m:r>
              <m:ctrlPr>
                <w:rPr>
                  <w:rFonts w:ascii="Cambria Math" w:hAnsi="Cambria Math" w:eastAsia="宋体"/>
                  <w:color w:val="000000"/>
                  <w:szCs w:val="21"/>
                </w:rPr>
              </m:ctrlPr>
            </m:e>
            <m:sub>
              <m:r>
                <m:rPr/>
                <w:rPr>
                  <w:rFonts w:ascii="Cambria Math" w:hAnsi="Cambria Math" w:cs="Arial"/>
                  <w:color w:val="000000"/>
                  <w:szCs w:val="21"/>
                </w:rPr>
                <m:t>θ</m:t>
              </m:r>
              <m:ctrlPr>
                <w:rPr>
                  <w:rFonts w:ascii="Cambria Math" w:hAnsi="Cambria Math" w:eastAsia="宋体"/>
                  <w:color w:val="000000"/>
                  <w:szCs w:val="21"/>
                </w:rPr>
              </m:ctrlPr>
            </m:sub>
          </m:sSub>
          <m:r>
            <m:rPr>
              <m:sty m:val="p"/>
            </m:rPr>
            <w:rPr>
              <w:rFonts w:ascii="Cambria Math" w:hAnsi="Cambria Math" w:eastAsia="宋体"/>
              <w:color w:val="000000"/>
              <w:szCs w:val="21"/>
            </w:rPr>
            <m:t>(x|y,z)</m:t>
          </m:r>
        </m:oMath>
      </m:oMathPara>
    </w:p>
    <w:p>
      <w:pPr>
        <w:rPr>
          <w:rFonts w:hAnsi="Cambria Math" w:eastAsia="宋体" w:cs="Arial"/>
          <w:color w:val="000000"/>
          <w:szCs w:val="21"/>
        </w:rPr>
      </w:pPr>
      <w:r>
        <w:rPr>
          <w:rFonts w:hint="eastAsia" w:hAnsi="Cambria Math" w:eastAsia="宋体"/>
          <w:color w:val="000000"/>
          <w:szCs w:val="21"/>
        </w:rPr>
        <w:t>首先使用正常评论者数据</w:t>
      </w:r>
      <m:oMath>
        <m:sSub>
          <m:sSubPr>
            <m:ctrlPr>
              <w:rPr>
                <w:rFonts w:ascii="Cambria Math" w:hAnsi="Cambria Math"/>
                <w:i/>
                <w:color w:val="000000"/>
                <w:szCs w:val="21"/>
              </w:rPr>
            </m:ctrlPr>
          </m:sSubPr>
          <m:e>
            <m:r>
              <m:rPr/>
              <w:rPr>
                <w:rFonts w:ascii="Cambria Math" w:hAnsi="Cambria Math" w:eastAsia="宋体"/>
                <w:color w:val="000000"/>
                <w:szCs w:val="21"/>
              </w:rPr>
              <m:t>X</m:t>
            </m:r>
            <m:ctrlPr>
              <w:rPr>
                <w:rFonts w:ascii="Cambria Math" w:hAnsi="Cambria Math"/>
                <w:i/>
                <w:color w:val="000000"/>
                <w:szCs w:val="21"/>
              </w:rPr>
            </m:ctrlPr>
          </m:e>
          <m:sub>
            <m:r>
              <m:rPr/>
              <w:rPr>
                <w:rFonts w:ascii="Cambria Math" w:hAnsi="Cambria Math" w:eastAsia="宋体"/>
                <w:color w:val="000000"/>
                <w:szCs w:val="21"/>
              </w:rPr>
              <m:t>1</m:t>
            </m:r>
            <m:ctrlPr>
              <w:rPr>
                <w:rFonts w:ascii="Cambria Math" w:hAnsi="Cambria Math"/>
                <w:i/>
                <w:color w:val="000000"/>
                <w:szCs w:val="21"/>
              </w:rPr>
            </m:ctrlPr>
          </m:sub>
        </m:sSub>
      </m:oMath>
      <w:r>
        <w:rPr>
          <w:rFonts w:hint="eastAsia" w:hAnsi="Cambria Math" w:eastAsia="宋体"/>
          <w:color w:val="000000"/>
          <w:szCs w:val="21"/>
        </w:rPr>
        <w:t>和对应的评论者行为数据</w:t>
      </w:r>
      <m:oMath>
        <m:sSub>
          <m:sSubPr>
            <m:ctrlPr>
              <w:rPr>
                <w:rFonts w:ascii="Cambria Math" w:hAnsi="Cambria Math"/>
                <w:i/>
                <w:color w:val="000000"/>
                <w:szCs w:val="21"/>
              </w:rPr>
            </m:ctrlPr>
          </m:sSubPr>
          <m:e>
            <m:r>
              <m:rPr/>
              <w:rPr>
                <w:rFonts w:ascii="Cambria Math" w:hAnsi="Cambria Math" w:eastAsia="宋体"/>
                <w:color w:val="000000"/>
                <w:szCs w:val="21"/>
              </w:rPr>
              <m:t>Y</m:t>
            </m:r>
            <m:ctrlPr>
              <w:rPr>
                <w:rFonts w:ascii="Cambria Math" w:hAnsi="Cambria Math"/>
                <w:i/>
                <w:color w:val="000000"/>
                <w:szCs w:val="21"/>
              </w:rPr>
            </m:ctrlPr>
          </m:e>
          <m:sub>
            <m:r>
              <m:rPr/>
              <w:rPr>
                <w:rFonts w:ascii="Cambria Math" w:hAnsi="Cambria Math" w:eastAsia="宋体"/>
                <w:color w:val="000000"/>
                <w:szCs w:val="21"/>
              </w:rPr>
              <m:t>1</m:t>
            </m:r>
            <m:ctrlPr>
              <w:rPr>
                <w:rFonts w:ascii="Cambria Math" w:hAnsi="Cambria Math"/>
                <w:i/>
                <w:color w:val="000000"/>
                <w:szCs w:val="21"/>
              </w:rPr>
            </m:ctrlPr>
          </m:sub>
        </m:sSub>
      </m:oMath>
      <w:r>
        <w:rPr>
          <w:rFonts w:hint="eastAsia" w:hAnsi="Cambria Math" w:eastAsia="宋体"/>
          <w:color w:val="000000"/>
          <w:szCs w:val="21"/>
        </w:rPr>
        <w:t>，训练CVAE得到</w:t>
      </w:r>
      <m:oMath>
        <m:r>
          <m:rPr/>
          <w:rPr>
            <w:rFonts w:ascii="Cambria Math" w:hAnsi="Cambria Math" w:cs="Arial"/>
            <w:color w:val="000000"/>
            <w:szCs w:val="21"/>
          </w:rPr>
          <m:t>θ</m:t>
        </m:r>
      </m:oMath>
      <w:r>
        <w:rPr>
          <w:rFonts w:hint="eastAsia" w:hAnsi="Cambria Math" w:eastAsia="宋体" w:cs="Arial"/>
          <w:color w:val="000000"/>
          <w:szCs w:val="21"/>
        </w:rPr>
        <w:t>、</w:t>
      </w:r>
      <m:oMath>
        <m:r>
          <m:rPr/>
          <w:rPr>
            <w:rFonts w:ascii="Cambria Math" w:hAnsi="Cambria Math" w:cs="Arial"/>
            <w:color w:val="000000"/>
            <w:szCs w:val="21"/>
          </w:rPr>
          <m:t>ϕ</m:t>
        </m:r>
      </m:oMath>
      <w:r>
        <w:rPr>
          <w:rFonts w:hint="eastAsia" w:hAnsi="Cambria Math" w:eastAsia="宋体" w:cs="Arial"/>
          <w:color w:val="000000"/>
          <w:szCs w:val="21"/>
        </w:rPr>
        <w:t>，</w:t>
      </w:r>
      <m:oMath>
        <m:r>
          <m:rPr/>
          <w:rPr>
            <w:rFonts w:ascii="Cambria Math" w:hAnsi="Cambria Math" w:cs="Arial"/>
            <w:color w:val="000000"/>
            <w:szCs w:val="21"/>
          </w:rPr>
          <m:t>θ</m:t>
        </m:r>
      </m:oMath>
      <w:r>
        <w:rPr>
          <w:rFonts w:hint="eastAsia" w:hAnsi="Cambria Math" w:eastAsia="宋体" w:cs="Arial"/>
          <w:color w:val="000000"/>
          <w:szCs w:val="21"/>
        </w:rPr>
        <w:t>、</w:t>
      </w:r>
      <m:oMath>
        <m:r>
          <m:rPr/>
          <w:rPr>
            <w:rFonts w:ascii="Cambria Math" w:hAnsi="Cambria Math" w:cs="Arial"/>
            <w:color w:val="000000"/>
            <w:szCs w:val="21"/>
          </w:rPr>
          <m:t>ϕ</m:t>
        </m:r>
      </m:oMath>
      <w:r>
        <w:rPr>
          <w:rFonts w:hint="eastAsia" w:hAnsi="Cambria Math" w:eastAsia="宋体" w:cs="Arial"/>
          <w:color w:val="000000"/>
          <w:szCs w:val="21"/>
        </w:rPr>
        <w:t>分别是p和q的概率分布参数。</w:t>
      </w:r>
    </w:p>
    <w:p>
      <w:pPr>
        <w:ind w:firstLine="420" w:firstLineChars="200"/>
        <w:rPr>
          <w:rFonts w:hAnsi="Cambria Math" w:eastAsia="宋体"/>
          <w:color w:val="000000"/>
          <w:szCs w:val="21"/>
        </w:rPr>
      </w:pPr>
      <w:r>
        <w:rPr>
          <w:rFonts w:hint="eastAsia" w:hAnsi="Cambria Math" w:eastAsia="宋体" w:cs="Arial"/>
          <w:color w:val="000000"/>
          <w:szCs w:val="21"/>
        </w:rPr>
        <w:t>CVAE的构成包括编码和解码阶段，使用包含异常评论者的数据集</w:t>
      </w:r>
      <m:oMath>
        <m:sSub>
          <m:sSubPr>
            <m:ctrlPr>
              <w:rPr>
                <w:rFonts w:ascii="Cambria Math" w:hAnsi="Cambria Math"/>
                <w:i/>
                <w:color w:val="000000"/>
                <w:szCs w:val="21"/>
              </w:rPr>
            </m:ctrlPr>
          </m:sSubPr>
          <m:e>
            <m:r>
              <m:rPr/>
              <w:rPr>
                <w:rFonts w:ascii="Cambria Math" w:hAnsi="Cambria Math" w:eastAsia="宋体"/>
                <w:color w:val="000000"/>
                <w:szCs w:val="21"/>
              </w:rPr>
              <m:t>X</m:t>
            </m:r>
            <m:ctrlPr>
              <w:rPr>
                <w:rFonts w:ascii="Cambria Math" w:hAnsi="Cambria Math"/>
                <w:i/>
                <w:color w:val="000000"/>
                <w:szCs w:val="21"/>
              </w:rPr>
            </m:ctrlPr>
          </m:e>
          <m:sub>
            <m:r>
              <m:rPr/>
              <w:rPr>
                <w:rFonts w:ascii="Cambria Math" w:hAnsi="Cambria Math" w:eastAsia="宋体"/>
                <w:color w:val="000000"/>
                <w:szCs w:val="21"/>
              </w:rPr>
              <m:t>2</m:t>
            </m:r>
            <m:ctrlPr>
              <w:rPr>
                <w:rFonts w:ascii="Cambria Math" w:hAnsi="Cambria Math"/>
                <w:i/>
                <w:color w:val="000000"/>
                <w:szCs w:val="21"/>
              </w:rPr>
            </m:ctrlPr>
          </m:sub>
        </m:sSub>
      </m:oMath>
      <w:r>
        <w:rPr>
          <w:rFonts w:hint="eastAsia" w:hAnsi="Cambria Math" w:eastAsia="宋体" w:cs="Arial"/>
          <w:color w:val="000000"/>
          <w:szCs w:val="21"/>
        </w:rPr>
        <w:t>,和对应的评论者行为数据</w:t>
      </w:r>
      <m:oMath>
        <m:sSub>
          <m:sSubPr>
            <m:ctrlPr>
              <w:rPr>
                <w:rFonts w:ascii="Cambria Math" w:hAnsi="Cambria Math"/>
                <w:i/>
                <w:color w:val="000000"/>
                <w:szCs w:val="21"/>
              </w:rPr>
            </m:ctrlPr>
          </m:sSubPr>
          <m:e>
            <m:r>
              <m:rPr/>
              <w:rPr>
                <w:rFonts w:ascii="Cambria Math" w:hAnsi="Cambria Math" w:eastAsia="宋体"/>
                <w:color w:val="000000"/>
                <w:szCs w:val="21"/>
              </w:rPr>
              <m:t>Y</m:t>
            </m:r>
            <m:ctrlPr>
              <w:rPr>
                <w:rFonts w:ascii="Cambria Math" w:hAnsi="Cambria Math"/>
                <w:i/>
                <w:color w:val="000000"/>
                <w:szCs w:val="21"/>
              </w:rPr>
            </m:ctrlPr>
          </m:e>
          <m:sub>
            <m:r>
              <m:rPr/>
              <w:rPr>
                <w:rFonts w:ascii="Cambria Math" w:hAnsi="Cambria Math" w:eastAsia="宋体"/>
                <w:color w:val="000000"/>
                <w:szCs w:val="21"/>
              </w:rPr>
              <m:t>2</m:t>
            </m:r>
            <m:ctrlPr>
              <w:rPr>
                <w:rFonts w:ascii="Cambria Math" w:hAnsi="Cambria Math"/>
                <w:i/>
                <w:color w:val="000000"/>
                <w:szCs w:val="21"/>
              </w:rPr>
            </m:ctrlPr>
          </m:sub>
        </m:sSub>
      </m:oMath>
      <w:r>
        <w:rPr>
          <w:rFonts w:hint="eastAsia" w:hAnsi="Cambria Math" w:eastAsia="宋体"/>
          <w:color w:val="000000"/>
          <w:szCs w:val="21"/>
        </w:rPr>
        <w:t>，概率编码器</w:t>
      </w:r>
      <m:oMath>
        <m:sSub>
          <m:sSubPr>
            <m:ctrlPr>
              <w:rPr>
                <w:rFonts w:ascii="Cambria Math" w:hAnsi="Cambria Math"/>
                <w:i/>
                <w:color w:val="000000"/>
                <w:szCs w:val="21"/>
              </w:rPr>
            </m:ctrlPr>
          </m:sSubPr>
          <m:e>
            <m:r>
              <m:rPr/>
              <w:rPr>
                <w:rFonts w:ascii="Cambria Math" w:hAnsi="Cambria Math" w:eastAsia="宋体"/>
                <w:color w:val="000000"/>
                <w:szCs w:val="21"/>
              </w:rPr>
              <m:t>f</m:t>
            </m:r>
            <m:ctrlPr>
              <w:rPr>
                <w:rFonts w:ascii="Cambria Math" w:hAnsi="Cambria Math"/>
                <w:i/>
                <w:color w:val="000000"/>
                <w:szCs w:val="21"/>
              </w:rPr>
            </m:ctrlPr>
          </m:e>
          <m:sub>
            <m:r>
              <m:rPr/>
              <w:rPr>
                <w:rFonts w:ascii="Cambria Math" w:hAnsi="Cambria Math" w:cs="Arial"/>
                <w:color w:val="000000"/>
                <w:szCs w:val="21"/>
              </w:rPr>
              <m:t>ϕ</m:t>
            </m:r>
            <m:ctrlPr>
              <w:rPr>
                <w:rFonts w:ascii="Cambria Math" w:hAnsi="Cambria Math"/>
                <w:i/>
                <w:color w:val="000000"/>
                <w:szCs w:val="21"/>
              </w:rPr>
            </m:ctrlPr>
          </m:sub>
        </m:sSub>
      </m:oMath>
      <w:r>
        <w:rPr>
          <w:rFonts w:hint="eastAsia" w:hAnsi="Cambria Math" w:eastAsia="宋体"/>
          <w:color w:val="000000"/>
          <w:szCs w:val="21"/>
        </w:rPr>
        <w:t>和解码器</w:t>
      </w:r>
      <m:oMath>
        <m:sSub>
          <m:sSubPr>
            <m:ctrlPr>
              <w:rPr>
                <w:rFonts w:ascii="Cambria Math" w:hAnsi="Cambria Math"/>
                <w:i/>
                <w:color w:val="000000"/>
                <w:szCs w:val="21"/>
              </w:rPr>
            </m:ctrlPr>
          </m:sSubPr>
          <m:e>
            <m:r>
              <m:rPr/>
              <w:rPr>
                <w:rFonts w:ascii="Cambria Math" w:hAnsi="Cambria Math" w:eastAsia="宋体"/>
                <w:color w:val="000000"/>
                <w:szCs w:val="21"/>
              </w:rPr>
              <m:t>g</m:t>
            </m:r>
            <m:ctrlPr>
              <w:rPr>
                <w:rFonts w:ascii="Cambria Math" w:hAnsi="Cambria Math"/>
                <w:i/>
                <w:color w:val="000000"/>
                <w:szCs w:val="21"/>
              </w:rPr>
            </m:ctrlPr>
          </m:e>
          <m:sub>
            <m:r>
              <m:rPr/>
              <w:rPr>
                <w:rFonts w:ascii="Cambria Math" w:hAnsi="Cambria Math" w:cs="Arial"/>
                <w:color w:val="000000"/>
                <w:szCs w:val="21"/>
              </w:rPr>
              <m:t>θ</m:t>
            </m:r>
            <m:ctrlPr>
              <w:rPr>
                <w:rFonts w:ascii="Cambria Math" w:hAnsi="Cambria Math"/>
                <w:i/>
                <w:color w:val="000000"/>
                <w:szCs w:val="21"/>
              </w:rPr>
            </m:ctrlPr>
          </m:sub>
        </m:sSub>
      </m:oMath>
      <w:r>
        <w:rPr>
          <w:rFonts w:hint="eastAsia" w:hAnsi="Cambria Math" w:eastAsia="宋体"/>
          <w:color w:val="000000"/>
          <w:szCs w:val="21"/>
        </w:rPr>
        <w:t>分别对潜在变量空间和原始输入变量空间中各向同性正态分布进行参数化。</w:t>
      </w:r>
    </w:p>
    <w:p>
      <w:pPr>
        <w:ind w:firstLine="420" w:firstLineChars="200"/>
        <w:rPr>
          <w:rFonts w:hAnsi="Cambria Math" w:eastAsia="宋体"/>
          <w:color w:val="000000"/>
          <w:szCs w:val="21"/>
        </w:rPr>
      </w:pPr>
      <w:r>
        <w:rPr>
          <w:rFonts w:hint="eastAsia" w:hAnsi="Cambria Math" w:eastAsia="宋体"/>
          <w:color w:val="000000"/>
          <w:szCs w:val="21"/>
        </w:rPr>
        <w:t>在测试中，对于一个样本</w:t>
      </w:r>
      <m:oMath>
        <m:sSub>
          <m:sSubPr>
            <m:ctrlPr>
              <w:rPr>
                <w:rFonts w:ascii="Cambria Math" w:hAnsi="Cambria Math" w:eastAsia="宋体"/>
                <w:color w:val="000000"/>
                <w:szCs w:val="21"/>
              </w:rPr>
            </m:ctrlPr>
          </m:sSubPr>
          <m:e>
            <m:r>
              <m:rPr>
                <m:sty m:val="p"/>
              </m:rPr>
              <w:rPr>
                <w:rFonts w:ascii="Cambria Math" w:hAnsi="Cambria Math" w:eastAsia="宋体"/>
                <w:color w:val="000000"/>
                <w:szCs w:val="21"/>
              </w:rPr>
              <m:t>(x</m:t>
            </m:r>
            <m:ctrlPr>
              <w:rPr>
                <w:rFonts w:ascii="Cambria Math" w:hAnsi="Cambria Math" w:eastAsia="宋体"/>
                <w:color w:val="000000"/>
                <w:szCs w:val="21"/>
              </w:rPr>
            </m:ctrlPr>
          </m:e>
          <m:sub>
            <m:r>
              <m:rPr>
                <m:sty m:val="p"/>
              </m:rPr>
              <w:rPr>
                <w:rFonts w:ascii="Cambria Math" w:hAnsi="Cambria Math" w:eastAsia="宋体"/>
                <w:color w:val="000000"/>
                <w:szCs w:val="21"/>
              </w:rPr>
              <m:t>i</m:t>
            </m:r>
            <m:ctrlPr>
              <w:rPr>
                <w:rFonts w:ascii="Cambria Math" w:hAnsi="Cambria Math" w:eastAsia="宋体"/>
                <w:color w:val="000000"/>
                <w:szCs w:val="21"/>
              </w:rPr>
            </m:ctrlPr>
          </m:sub>
        </m:sSub>
        <m:r>
          <m:rPr>
            <m:sty m:val="p"/>
          </m:rPr>
          <w:rPr>
            <w:rFonts w:ascii="Cambria Math" w:hAnsi="Cambria Math" w:eastAsia="宋体"/>
            <w:color w:val="000000"/>
            <w:szCs w:val="21"/>
          </w:rPr>
          <m:t>,</m:t>
        </m:r>
        <m:sSub>
          <m:sSubPr>
            <m:ctrlPr>
              <w:rPr>
                <w:rFonts w:ascii="Cambria Math" w:hAnsi="Cambria Math" w:eastAsia="宋体"/>
                <w:color w:val="000000"/>
                <w:szCs w:val="21"/>
              </w:rPr>
            </m:ctrlPr>
          </m:sSubPr>
          <m:e>
            <m:r>
              <m:rPr>
                <m:sty m:val="p"/>
              </m:rPr>
              <w:rPr>
                <w:rFonts w:ascii="Cambria Math" w:hAnsi="Cambria Math" w:eastAsia="宋体"/>
                <w:color w:val="000000"/>
                <w:szCs w:val="21"/>
              </w:rPr>
              <m:t>y</m:t>
            </m:r>
            <m:ctrlPr>
              <w:rPr>
                <w:rFonts w:ascii="Cambria Math" w:hAnsi="Cambria Math" w:eastAsia="宋体"/>
                <w:color w:val="000000"/>
                <w:szCs w:val="21"/>
              </w:rPr>
            </m:ctrlPr>
          </m:e>
          <m:sub>
            <m:r>
              <m:rPr>
                <m:sty m:val="p"/>
              </m:rPr>
              <w:rPr>
                <w:rFonts w:ascii="Cambria Math" w:hAnsi="Cambria Math" w:eastAsia="宋体"/>
                <w:color w:val="000000"/>
                <w:szCs w:val="21"/>
              </w:rPr>
              <m:t>i</m:t>
            </m:r>
            <m:ctrlPr>
              <w:rPr>
                <w:rFonts w:ascii="Cambria Math" w:hAnsi="Cambria Math" w:eastAsia="宋体"/>
                <w:color w:val="000000"/>
                <w:szCs w:val="21"/>
              </w:rPr>
            </m:ctrlPr>
          </m:sub>
        </m:sSub>
      </m:oMath>
      <w:r>
        <w:rPr>
          <w:rFonts w:hint="eastAsia" w:hAnsi="Cambria Math" w:eastAsia="宋体"/>
          <w:color w:val="000000"/>
          <w:szCs w:val="21"/>
        </w:rPr>
        <w:t>)，从训练的概率编码器</w:t>
      </w:r>
      <m:oMath>
        <m:sSub>
          <m:sSubPr>
            <m:ctrlPr>
              <w:rPr>
                <w:rFonts w:ascii="Cambria Math" w:hAnsi="Cambria Math"/>
                <w:i/>
                <w:color w:val="000000"/>
                <w:szCs w:val="21"/>
              </w:rPr>
            </m:ctrlPr>
          </m:sSubPr>
          <m:e>
            <m:r>
              <m:rPr/>
              <w:rPr>
                <w:rFonts w:ascii="Cambria Math" w:hAnsi="Cambria Math" w:eastAsia="宋体"/>
                <w:color w:val="000000"/>
                <w:szCs w:val="21"/>
              </w:rPr>
              <m:t>f</m:t>
            </m:r>
            <m:ctrlPr>
              <w:rPr>
                <w:rFonts w:ascii="Cambria Math" w:hAnsi="Cambria Math"/>
                <w:i/>
                <w:color w:val="000000"/>
                <w:szCs w:val="21"/>
              </w:rPr>
            </m:ctrlPr>
          </m:e>
          <m:sub>
            <m:r>
              <m:rPr/>
              <w:rPr>
                <w:rFonts w:ascii="Cambria Math" w:hAnsi="Cambria Math" w:cs="Arial"/>
                <w:color w:val="000000"/>
                <w:szCs w:val="21"/>
              </w:rPr>
              <m:t>ϕ</m:t>
            </m:r>
            <m:ctrlPr>
              <w:rPr>
                <w:rFonts w:ascii="Cambria Math" w:hAnsi="Cambria Math"/>
                <w:i/>
                <w:color w:val="000000"/>
                <w:szCs w:val="21"/>
              </w:rPr>
            </m:ctrlPr>
          </m:sub>
        </m:sSub>
      </m:oMath>
      <w:r>
        <w:rPr>
          <w:rFonts w:hint="eastAsia" w:hAnsi="Cambria Math" w:eastAsia="宋体"/>
          <w:color w:val="000000"/>
          <w:szCs w:val="21"/>
        </w:rPr>
        <w:t>中抽取L个样本，对于来自编码器的每一个样本，概率解码器</w:t>
      </w:r>
      <m:oMath>
        <m:sSub>
          <m:sSubPr>
            <m:ctrlPr>
              <w:rPr>
                <w:rFonts w:ascii="Cambria Math" w:hAnsi="Cambria Math"/>
                <w:i/>
                <w:color w:val="000000"/>
                <w:szCs w:val="21"/>
              </w:rPr>
            </m:ctrlPr>
          </m:sSubPr>
          <m:e>
            <m:r>
              <m:rPr/>
              <w:rPr>
                <w:rFonts w:ascii="Cambria Math" w:hAnsi="Cambria Math" w:eastAsia="宋体"/>
                <w:color w:val="000000"/>
                <w:szCs w:val="21"/>
              </w:rPr>
              <m:t>g</m:t>
            </m:r>
            <m:ctrlPr>
              <w:rPr>
                <w:rFonts w:ascii="Cambria Math" w:hAnsi="Cambria Math"/>
                <w:i/>
                <w:color w:val="000000"/>
                <w:szCs w:val="21"/>
              </w:rPr>
            </m:ctrlPr>
          </m:e>
          <m:sub>
            <m:r>
              <m:rPr/>
              <w:rPr>
                <w:rFonts w:ascii="Cambria Math" w:hAnsi="Cambria Math" w:cs="Arial"/>
                <w:color w:val="000000"/>
                <w:szCs w:val="21"/>
              </w:rPr>
              <m:t>θ</m:t>
            </m:r>
            <m:ctrlPr>
              <w:rPr>
                <w:rFonts w:ascii="Cambria Math" w:hAnsi="Cambria Math"/>
                <w:i/>
                <w:color w:val="000000"/>
                <w:szCs w:val="21"/>
              </w:rPr>
            </m:ctrlPr>
          </m:sub>
        </m:sSub>
      </m:oMath>
      <w:r>
        <w:rPr>
          <w:rFonts w:hint="eastAsia" w:hAnsi="Cambria Math" w:eastAsia="宋体"/>
          <w:color w:val="000000"/>
          <w:szCs w:val="21"/>
        </w:rPr>
        <w:t>输出均值和方差参数。使用这些参数，计算从分布产生原始数据的概率，平均概率用做重构概率。</w:t>
      </w:r>
    </w:p>
    <w:p>
      <w:pPr>
        <w:rPr>
          <w:rFonts w:hAnsi="Cambria Math" w:eastAsia="宋体"/>
          <w:color w:val="000000"/>
          <w:szCs w:val="21"/>
        </w:rPr>
      </w:pPr>
      <w:r>
        <w:rPr>
          <w:rFonts w:hint="eastAsia" w:hAnsi="Cambria Math" w:eastAsia="宋体"/>
          <w:color w:val="000000"/>
          <w:szCs w:val="21"/>
        </w:rPr>
        <w:t>计算的公式为：</w:t>
      </w:r>
    </w:p>
    <w:p>
      <w:pPr>
        <w:jc w:val="center"/>
        <w:rPr>
          <w:rFonts w:hAnsi="Cambria Math"/>
          <w:color w:val="000000"/>
          <w:szCs w:val="21"/>
        </w:rPr>
      </w:pPr>
      <w:r>
        <w:rPr>
          <w:rFonts w:hint="eastAsia" w:hAnsi="Cambria Math" w:eastAsia="宋体"/>
          <w:color w:val="000000"/>
          <w:szCs w:val="21"/>
        </w:rPr>
        <w:t xml:space="preserve">Reconstruction probability(i) = </w:t>
      </w:r>
      <m:oMath>
        <m:f>
          <m:fPr>
            <m:ctrlPr>
              <w:rPr>
                <w:rFonts w:ascii="Cambria Math" w:hAnsi="Cambria Math"/>
                <w:i/>
                <w:color w:val="000000"/>
                <w:szCs w:val="21"/>
              </w:rPr>
            </m:ctrlPr>
          </m:fPr>
          <m:num>
            <m:r>
              <m:rPr/>
              <w:rPr>
                <w:rFonts w:ascii="Cambria Math" w:hAnsi="Cambria Math" w:eastAsia="宋体"/>
                <w:color w:val="000000"/>
                <w:szCs w:val="21"/>
              </w:rPr>
              <m:t>1</m:t>
            </m:r>
            <m:ctrlPr>
              <w:rPr>
                <w:rFonts w:ascii="Cambria Math" w:hAnsi="Cambria Math"/>
                <w:i/>
                <w:color w:val="000000"/>
                <w:szCs w:val="21"/>
              </w:rPr>
            </m:ctrlPr>
          </m:num>
          <m:den>
            <m:r>
              <m:rPr/>
              <w:rPr>
                <w:rFonts w:ascii="Cambria Math" w:hAnsi="Cambria Math" w:eastAsia="宋体"/>
                <w:color w:val="000000"/>
                <w:szCs w:val="21"/>
              </w:rPr>
              <m:t>L</m:t>
            </m:r>
            <m:ctrlPr>
              <w:rPr>
                <w:rFonts w:ascii="Cambria Math" w:hAnsi="Cambria Math"/>
                <w:i/>
                <w:color w:val="000000"/>
                <w:szCs w:val="21"/>
              </w:rPr>
            </m:ctrlPr>
          </m:den>
        </m:f>
        <m:nary>
          <m:naryPr>
            <m:chr m:val="∑"/>
            <m:limLoc m:val="subSup"/>
            <m:ctrlPr>
              <w:rPr>
                <w:rFonts w:ascii="Cambria Math" w:hAnsi="Cambria Math"/>
                <w:i/>
                <w:color w:val="000000"/>
                <w:szCs w:val="21"/>
              </w:rPr>
            </m:ctrlPr>
          </m:naryPr>
          <m:sub>
            <m:r>
              <m:rPr/>
              <w:rPr>
                <w:rFonts w:ascii="Cambria Math" w:hAnsi="Cambria Math" w:eastAsia="宋体"/>
                <w:color w:val="000000"/>
                <w:szCs w:val="21"/>
              </w:rPr>
              <m:t>l=1</m:t>
            </m:r>
            <m:ctrlPr>
              <w:rPr>
                <w:rFonts w:ascii="Cambria Math" w:hAnsi="Cambria Math"/>
                <w:i/>
                <w:color w:val="000000"/>
                <w:szCs w:val="21"/>
              </w:rPr>
            </m:ctrlPr>
          </m:sub>
          <m:sup>
            <m:r>
              <m:rPr/>
              <w:rPr>
                <w:rFonts w:ascii="Cambria Math" w:hAnsi="Cambria Math" w:eastAsia="宋体"/>
                <w:color w:val="000000"/>
                <w:szCs w:val="21"/>
              </w:rPr>
              <m:t>L</m:t>
            </m:r>
            <m:ctrlPr>
              <w:rPr>
                <w:rFonts w:ascii="Cambria Math" w:hAnsi="Cambria Math"/>
                <w:i/>
                <w:color w:val="000000"/>
                <w:szCs w:val="21"/>
              </w:rPr>
            </m:ctrlPr>
          </m:sup>
          <m:e>
            <m:sSub>
              <m:sSubPr>
                <m:ctrlPr>
                  <w:rPr>
                    <w:rFonts w:ascii="Cambria Math" w:hAnsi="Cambria Math"/>
                    <w:i/>
                    <w:color w:val="000000"/>
                    <w:szCs w:val="21"/>
                  </w:rPr>
                </m:ctrlPr>
              </m:sSubPr>
              <m:e>
                <m:r>
                  <m:rPr/>
                  <w:rPr>
                    <w:rFonts w:ascii="Cambria Math" w:hAnsi="Cambria Math" w:eastAsia="宋体"/>
                    <w:color w:val="000000"/>
                    <w:szCs w:val="21"/>
                  </w:rPr>
                  <m:t>P</m:t>
                </m:r>
                <m:ctrlPr>
                  <w:rPr>
                    <w:rFonts w:ascii="Cambria Math" w:hAnsi="Cambria Math"/>
                    <w:i/>
                    <w:color w:val="000000"/>
                    <w:szCs w:val="21"/>
                  </w:rPr>
                </m:ctrlPr>
              </m:e>
              <m:sub>
                <m:r>
                  <m:rPr/>
                  <w:rPr>
                    <w:rFonts w:ascii="Cambria Math" w:hAnsi="Cambria Math" w:cs="Arial"/>
                    <w:color w:val="000000"/>
                    <w:szCs w:val="21"/>
                  </w:rPr>
                  <m:t>θ</m:t>
                </m:r>
                <m:ctrlPr>
                  <w:rPr>
                    <w:rFonts w:ascii="Cambria Math" w:hAnsi="Cambria Math"/>
                    <w:i/>
                    <w:color w:val="000000"/>
                    <w:szCs w:val="21"/>
                  </w:rPr>
                </m:ctrlPr>
              </m:sub>
            </m:sSub>
            <m:r>
              <m:rPr/>
              <w:rPr>
                <w:rFonts w:ascii="Cambria Math" w:hAnsi="Cambria Math" w:eastAsia="宋体"/>
                <w:color w:val="000000"/>
                <w:szCs w:val="21"/>
              </w:rPr>
              <m:t>(</m:t>
            </m:r>
            <m:sSub>
              <m:sSubPr>
                <m:ctrlPr>
                  <w:rPr>
                    <w:rFonts w:ascii="Cambria Math" w:hAnsi="Cambria Math" w:eastAsia="宋体"/>
                    <w:color w:val="000000"/>
                    <w:szCs w:val="21"/>
                  </w:rPr>
                </m:ctrlPr>
              </m:sSubPr>
              <m:e>
                <m:r>
                  <m:rPr>
                    <m:sty m:val="p"/>
                  </m:rPr>
                  <w:rPr>
                    <w:rFonts w:ascii="Cambria Math" w:hAnsi="Cambria Math" w:eastAsia="宋体"/>
                    <w:color w:val="000000"/>
                    <w:szCs w:val="21"/>
                  </w:rPr>
                  <m:t>x</m:t>
                </m:r>
                <m:ctrlPr>
                  <w:rPr>
                    <w:rFonts w:ascii="Cambria Math" w:hAnsi="Cambria Math" w:eastAsia="宋体"/>
                    <w:color w:val="000000"/>
                    <w:szCs w:val="21"/>
                  </w:rPr>
                </m:ctrlPr>
              </m:e>
              <m:sub>
                <m:r>
                  <m:rPr>
                    <m:sty m:val="p"/>
                  </m:rPr>
                  <w:rPr>
                    <w:rFonts w:ascii="Cambria Math" w:hAnsi="Cambria Math" w:eastAsia="宋体"/>
                    <w:color w:val="000000"/>
                    <w:szCs w:val="21"/>
                  </w:rPr>
                  <m:t>i</m:t>
                </m:r>
                <m:ctrlPr>
                  <w:rPr>
                    <w:rFonts w:ascii="Cambria Math" w:hAnsi="Cambria Math" w:eastAsia="宋体"/>
                    <w:color w:val="000000"/>
                    <w:szCs w:val="21"/>
                  </w:rPr>
                </m:ctrlPr>
              </m:sub>
            </m:sSub>
            <m:r>
              <m:rPr/>
              <w:rPr>
                <w:rFonts w:ascii="Cambria Math" w:hAnsi="Cambria Math" w:eastAsia="宋体"/>
                <w:color w:val="000000"/>
                <w:szCs w:val="21"/>
              </w:rPr>
              <m:t>|µ, σ)</m:t>
            </m:r>
            <m:ctrlPr>
              <w:rPr>
                <w:rFonts w:ascii="Cambria Math" w:hAnsi="Cambria Math"/>
                <w:i/>
                <w:color w:val="000000"/>
                <w:szCs w:val="21"/>
              </w:rPr>
            </m:ctrlPr>
          </m:e>
        </m:nary>
      </m:oMath>
    </w:p>
    <w:p>
      <w:pPr>
        <w:ind w:firstLine="420" w:firstLineChars="200"/>
        <w:rPr>
          <w:rFonts w:hAnsi="Cambria Math" w:eastAsia="宋体"/>
          <w:color w:val="000000"/>
          <w:szCs w:val="21"/>
        </w:rPr>
      </w:pPr>
      <w:r>
        <w:rPr>
          <w:rFonts w:hint="eastAsia" w:hAnsi="Cambria Math" w:eastAsia="宋体"/>
          <w:color w:val="000000"/>
          <w:szCs w:val="21"/>
        </w:rPr>
        <w:t>这里的</w:t>
      </w:r>
      <m:oMath>
        <m:r>
          <m:rPr/>
          <w:rPr>
            <w:rFonts w:ascii="Cambria Math" w:hAnsi="Cambria Math" w:eastAsia="宋体"/>
            <w:color w:val="000000"/>
            <w:szCs w:val="21"/>
          </w:rPr>
          <m:t xml:space="preserve"> µ, σ</m:t>
        </m:r>
      </m:oMath>
      <w:r>
        <w:rPr>
          <w:rFonts w:hint="eastAsia" w:hAnsi="Cambria Math" w:eastAsia="宋体"/>
          <w:color w:val="000000"/>
          <w:szCs w:val="21"/>
        </w:rPr>
        <w:t xml:space="preserve"> 是在概率解码器</w:t>
      </w:r>
      <m:oMath>
        <m:sSub>
          <m:sSubPr>
            <m:ctrlPr>
              <w:rPr>
                <w:rFonts w:ascii="Cambria Math" w:hAnsi="Cambria Math"/>
                <w:i/>
                <w:color w:val="000000"/>
                <w:szCs w:val="21"/>
              </w:rPr>
            </m:ctrlPr>
          </m:sSubPr>
          <m:e>
            <m:r>
              <m:rPr/>
              <w:rPr>
                <w:rFonts w:ascii="Cambria Math" w:hAnsi="Cambria Math" w:eastAsia="宋体"/>
                <w:color w:val="000000"/>
                <w:szCs w:val="21"/>
              </w:rPr>
              <m:t>g</m:t>
            </m:r>
            <m:ctrlPr>
              <w:rPr>
                <w:rFonts w:ascii="Cambria Math" w:hAnsi="Cambria Math"/>
                <w:i/>
                <w:color w:val="000000"/>
                <w:szCs w:val="21"/>
              </w:rPr>
            </m:ctrlPr>
          </m:e>
          <m:sub>
            <m:r>
              <m:rPr/>
              <w:rPr>
                <w:rFonts w:ascii="Cambria Math" w:hAnsi="Cambria Math" w:cs="Arial"/>
                <w:color w:val="000000"/>
                <w:szCs w:val="21"/>
              </w:rPr>
              <m:t>θ</m:t>
            </m:r>
            <m:ctrlPr>
              <w:rPr>
                <w:rFonts w:ascii="Cambria Math" w:hAnsi="Cambria Math"/>
                <w:i/>
                <w:color w:val="000000"/>
                <w:szCs w:val="21"/>
              </w:rPr>
            </m:ctrlPr>
          </m:sub>
        </m:sSub>
      </m:oMath>
      <w:r>
        <w:rPr>
          <w:rFonts w:hint="eastAsia" w:hAnsi="Cambria Math" w:eastAsia="宋体"/>
          <w:color w:val="000000"/>
          <w:szCs w:val="21"/>
        </w:rPr>
        <w:t>解码L个样本得到的。若重构概率小于阈值</w:t>
      </w:r>
      <w:r>
        <w:rPr>
          <w:rFonts w:ascii="Arial" w:hAnsi="Arial" w:eastAsia="宋体" w:cs="Arial"/>
          <w:color w:val="000000"/>
          <w:szCs w:val="21"/>
        </w:rPr>
        <w:t>α</w:t>
      </w:r>
      <w:r>
        <w:rPr>
          <w:rFonts w:hint="eastAsia" w:hAnsi="Cambria Math" w:eastAsia="宋体"/>
          <w:color w:val="000000"/>
          <w:szCs w:val="21"/>
        </w:rPr>
        <w:t>则数据</w:t>
      </w:r>
      <m:oMath>
        <m:sSub>
          <m:sSubPr>
            <m:ctrlPr>
              <w:rPr>
                <w:rFonts w:ascii="Cambria Math" w:hAnsi="Cambria Math" w:eastAsia="宋体"/>
                <w:color w:val="000000"/>
                <w:szCs w:val="21"/>
              </w:rPr>
            </m:ctrlPr>
          </m:sSubPr>
          <m:e>
            <m:r>
              <m:rPr>
                <m:sty m:val="p"/>
              </m:rPr>
              <w:rPr>
                <w:rFonts w:ascii="Cambria Math" w:hAnsi="Cambria Math" w:eastAsia="宋体"/>
                <w:color w:val="000000"/>
                <w:szCs w:val="21"/>
              </w:rPr>
              <m:t>(x</m:t>
            </m:r>
            <m:ctrlPr>
              <w:rPr>
                <w:rFonts w:ascii="Cambria Math" w:hAnsi="Cambria Math" w:eastAsia="宋体"/>
                <w:color w:val="000000"/>
                <w:szCs w:val="21"/>
              </w:rPr>
            </m:ctrlPr>
          </m:e>
          <m:sub>
            <m:r>
              <m:rPr>
                <m:sty m:val="p"/>
              </m:rPr>
              <w:rPr>
                <w:rFonts w:ascii="Cambria Math" w:hAnsi="Cambria Math" w:eastAsia="宋体"/>
                <w:color w:val="000000"/>
                <w:szCs w:val="21"/>
              </w:rPr>
              <m:t>i</m:t>
            </m:r>
            <m:ctrlPr>
              <w:rPr>
                <w:rFonts w:ascii="Cambria Math" w:hAnsi="Cambria Math" w:eastAsia="宋体"/>
                <w:color w:val="000000"/>
                <w:szCs w:val="21"/>
              </w:rPr>
            </m:ctrlPr>
          </m:sub>
        </m:sSub>
        <m:r>
          <m:rPr>
            <m:sty m:val="p"/>
          </m:rPr>
          <w:rPr>
            <w:rFonts w:ascii="Cambria Math" w:hAnsi="Cambria Math" w:eastAsia="宋体"/>
            <w:color w:val="000000"/>
            <w:szCs w:val="21"/>
          </w:rPr>
          <m:t>,</m:t>
        </m:r>
        <m:sSub>
          <m:sSubPr>
            <m:ctrlPr>
              <w:rPr>
                <w:rFonts w:ascii="Cambria Math" w:hAnsi="Cambria Math" w:eastAsia="宋体"/>
                <w:color w:val="000000"/>
                <w:szCs w:val="21"/>
              </w:rPr>
            </m:ctrlPr>
          </m:sSubPr>
          <m:e>
            <m:r>
              <m:rPr>
                <m:sty m:val="p"/>
              </m:rPr>
              <w:rPr>
                <w:rFonts w:ascii="Cambria Math" w:hAnsi="Cambria Math" w:eastAsia="宋体"/>
                <w:color w:val="000000"/>
                <w:szCs w:val="21"/>
              </w:rPr>
              <m:t>y</m:t>
            </m:r>
            <m:ctrlPr>
              <w:rPr>
                <w:rFonts w:ascii="Cambria Math" w:hAnsi="Cambria Math" w:eastAsia="宋体"/>
                <w:color w:val="000000"/>
                <w:szCs w:val="21"/>
              </w:rPr>
            </m:ctrlPr>
          </m:e>
          <m:sub>
            <m:r>
              <m:rPr>
                <m:sty m:val="p"/>
              </m:rPr>
              <w:rPr>
                <w:rFonts w:ascii="Cambria Math" w:hAnsi="Cambria Math" w:eastAsia="宋体"/>
                <w:color w:val="000000"/>
                <w:szCs w:val="21"/>
              </w:rPr>
              <m:t>i</m:t>
            </m:r>
            <m:ctrlPr>
              <w:rPr>
                <w:rFonts w:ascii="Cambria Math" w:hAnsi="Cambria Math" w:eastAsia="宋体"/>
                <w:color w:val="000000"/>
                <w:szCs w:val="21"/>
              </w:rPr>
            </m:ctrlPr>
          </m:sub>
        </m:sSub>
      </m:oMath>
      <w:r>
        <w:rPr>
          <w:rFonts w:hint="eastAsia" w:hAnsi="Cambria Math" w:eastAsia="宋体"/>
          <w:color w:val="000000"/>
          <w:szCs w:val="21"/>
        </w:rPr>
        <w:t>)则为异常数据为非有用性评论。</w:t>
      </w:r>
    </w:p>
    <w:p>
      <w:pPr>
        <w:rPr>
          <w:rFonts w:hAnsi="Cambria Math" w:eastAsia="宋体"/>
          <w:color w:val="000000"/>
          <w:szCs w:val="21"/>
        </w:rPr>
      </w:pPr>
      <w:r>
        <w:rPr>
          <w:rFonts w:hint="eastAsia" w:hAnsi="Cambria Math" w:eastAsia="宋体"/>
          <w:color w:val="000000"/>
          <w:szCs w:val="21"/>
        </w:rPr>
        <w:t>4</w:t>
      </w:r>
      <w:r>
        <w:rPr>
          <w:rFonts w:hAnsi="Cambria Math" w:eastAsia="宋体"/>
          <w:color w:val="000000"/>
          <w:szCs w:val="21"/>
        </w:rPr>
        <w:t>.</w:t>
      </w:r>
      <w:r>
        <w:rPr>
          <w:rFonts w:hint="eastAsia" w:hAnsi="Cambria Math" w:eastAsia="宋体"/>
          <w:color w:val="000000"/>
          <w:szCs w:val="21"/>
        </w:rPr>
        <w:t>实验</w:t>
      </w:r>
    </w:p>
    <w:p>
      <w:pPr>
        <w:rPr>
          <w:rFonts w:hAnsi="Cambria Math" w:eastAsia="宋体"/>
          <w:color w:val="000000"/>
          <w:szCs w:val="21"/>
        </w:rPr>
      </w:pPr>
      <w:r>
        <w:rPr>
          <w:rFonts w:hAnsi="Cambria Math" w:eastAsia="宋体"/>
          <w:color w:val="000000"/>
          <w:szCs w:val="21"/>
        </w:rPr>
        <w:t>5.</w:t>
      </w:r>
      <w:r>
        <w:rPr>
          <w:rFonts w:hint="eastAsia" w:hAnsi="Cambria Math" w:eastAsia="宋体"/>
          <w:color w:val="000000"/>
          <w:szCs w:val="21"/>
        </w:rPr>
        <w:t>分析</w:t>
      </w:r>
    </w:p>
    <w:p>
      <w:pPr>
        <w:rPr>
          <w:rFonts w:hAnsi="Cambria Math" w:eastAsia="宋体"/>
          <w:color w:val="000000"/>
          <w:szCs w:val="21"/>
        </w:rPr>
      </w:pPr>
      <w:r>
        <w:rPr>
          <w:rFonts w:hint="eastAsia" w:hAnsi="Cambria Math" w:eastAsia="宋体"/>
          <w:color w:val="000000"/>
          <w:szCs w:val="21"/>
        </w:rPr>
        <w:t>6</w:t>
      </w:r>
      <w:r>
        <w:rPr>
          <w:rFonts w:hAnsi="Cambria Math" w:eastAsia="宋体"/>
          <w:color w:val="000000"/>
          <w:szCs w:val="21"/>
        </w:rPr>
        <w:t>.</w:t>
      </w:r>
      <w:r>
        <w:rPr>
          <w:rFonts w:hint="eastAsia" w:hAnsi="Cambria Math" w:eastAsia="宋体"/>
          <w:color w:val="000000"/>
          <w:szCs w:val="21"/>
        </w:rPr>
        <w:t>总结</w:t>
      </w: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r>
        <w:rPr>
          <w:rFonts w:hint="eastAsia" w:ascii="Arial" w:hAnsi="Arial" w:eastAsia="宋体" w:cs="Arial"/>
          <w:color w:val="4D4D4D"/>
          <w:kern w:val="0"/>
          <w:sz w:val="24"/>
          <w:shd w:val="clear" w:color="auto" w:fill="FFFFFF"/>
        </w:rPr>
        <w:t>附录：方面级情感分析</w:t>
      </w:r>
    </w:p>
    <w:p>
      <w:pPr>
        <w:jc w:val="left"/>
        <w:rPr>
          <w:rFonts w:ascii="Arial" w:hAnsi="Arial" w:eastAsia="宋体" w:cs="Arial"/>
          <w:color w:val="4D4D4D"/>
          <w:kern w:val="0"/>
          <w:sz w:val="24"/>
          <w:shd w:val="clear" w:color="auto" w:fill="FFFFFF"/>
        </w:rPr>
      </w:pPr>
      <w:r>
        <w:rPr>
          <w:rFonts w:ascii="Arial" w:hAnsi="Arial" w:eastAsia="宋体" w:cs="Arial"/>
          <w:color w:val="4D4D4D"/>
          <w:kern w:val="0"/>
          <w:sz w:val="24"/>
          <w:shd w:val="clear" w:color="auto" w:fill="FFFFFF"/>
        </w:rPr>
        <w:t>定义1：观点（Opinion）：观点对象包含五个元素：（表达者，实体，方面，时间，情感）。其中，表达者是观点表达的主体；实体是主体评价的客体；方面是实体的一个方面；情感一般包括正面、负面和中立等；时间是发表观点的时间。</w:t>
      </w: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r>
        <w:rPr>
          <w:rFonts w:ascii="Arial" w:hAnsi="Arial" w:eastAsia="宋体" w:cs="Arial"/>
          <w:color w:val="4D4D4D"/>
          <w:kern w:val="0"/>
          <w:sz w:val="24"/>
          <w:shd w:val="clear" w:color="auto" w:fill="FFFFFF"/>
        </w:rPr>
        <w:t>定义2：实体（Entity）：实体是评论的目标，这个目标可以是产品、服务、话题、时间、人物、组织或事件等。方面级情感分析研究中的每个观点都有一个目标实体，可以是被评价的实体本身，也可以是实体的一部分、一个模块或相关实体。</w:t>
      </w: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r>
        <w:rPr>
          <w:rFonts w:ascii="Arial" w:hAnsi="Arial" w:eastAsia="宋体" w:cs="Arial"/>
          <w:color w:val="4D4D4D"/>
          <w:kern w:val="0"/>
          <w:sz w:val="24"/>
          <w:shd w:val="clear" w:color="auto" w:fill="FFFFFF"/>
        </w:rPr>
        <w:t>定义3：方面（Aspect）：方面是评论的对象实体属性（如在餐厅评论中，一个方面可以是食品的价格，质量等）。方面是一个较高层次的概念，相对于评论文本包含的词汇，方面概念集合规模很小。</w:t>
      </w: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r>
        <w:rPr>
          <w:rFonts w:ascii="Arial" w:hAnsi="Arial" w:eastAsia="宋体" w:cs="Arial"/>
          <w:color w:val="4D4D4D"/>
          <w:kern w:val="0"/>
          <w:sz w:val="24"/>
          <w:shd w:val="clear" w:color="auto" w:fill="FFFFFF"/>
        </w:rPr>
        <w:t>  早期研究将评论中的方面信息划分为两类：显式方面与隐式方面。显式方面是指在评论文本中显式出现的评价对象方面表述，隐式方面则是暗含在评论文本语义中的评论对象。2014年，SemEval将方面级情感分析任务的方面对象分为方面术语和方面类别。方面术语是显式方面表述，方面类别则为方面表述不显示出现在评论文本的情况提供了获取方面信息的解决思路。SemEval提供的基准数据集，由人工标注了评论文本中的方面术语、方面类别和情感极性信息，相关定义如下。</w:t>
      </w: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r>
        <w:rPr>
          <w:rFonts w:ascii="Arial" w:hAnsi="Arial" w:eastAsia="宋体" w:cs="Arial"/>
          <w:color w:val="4D4D4D"/>
          <w:kern w:val="0"/>
          <w:sz w:val="24"/>
          <w:shd w:val="clear" w:color="auto" w:fill="FFFFFF"/>
        </w:rPr>
        <w:t>定义4：方面术语（Aspect Terms）：方面术语是出现在评论文本中的词语序列，是评论对象实体方面的表述信息，通常有较大的词汇量。方面术语可以是一个词也可以由多个词连接组成。</w:t>
      </w: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r>
        <w:rPr>
          <w:rFonts w:ascii="Arial" w:hAnsi="Arial" w:eastAsia="宋体" w:cs="Arial"/>
          <w:color w:val="4D4D4D"/>
          <w:kern w:val="0"/>
          <w:sz w:val="24"/>
          <w:shd w:val="clear" w:color="auto" w:fill="FFFFFF"/>
        </w:rPr>
        <w:t>定义5：方面类别（Aspect Category）：方面类别由评价对象实体及其属性组合而成。</w:t>
      </w: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r>
        <w:rPr>
          <w:rFonts w:ascii="Arial" w:hAnsi="Arial" w:eastAsia="宋体" w:cs="Arial"/>
          <w:color w:val="4D4D4D"/>
          <w:kern w:val="0"/>
          <w:sz w:val="24"/>
          <w:shd w:val="clear" w:color="auto" w:fill="FFFFFF"/>
        </w:rPr>
        <w:t>定义6：情感极性（Sentiment Polarity）：情感极性是指评论文本中表达的正面(positive)、负面(negative)、中性(neutral)或者冲突(conflict)的情感。其中，冲突(conflict)是指评论文本对评价对象既表示了正面情感又表达了负面情感。</w:t>
      </w: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p>
    <w:p>
      <w:r>
        <w:rPr>
          <w:rFonts w:hint="eastAsia"/>
        </w:rPr>
        <w:t>评论有用性研究</w:t>
      </w:r>
    </w:p>
    <w:p/>
    <w:p>
      <w:r>
        <w:rPr>
          <w:rFonts w:hint="eastAsia"/>
        </w:rPr>
        <w:t>研究的必要性：在线评论多而且影响用户决策。</w:t>
      </w:r>
    </w:p>
    <w:p/>
    <w:p>
      <w:r>
        <w:rPr>
          <w:rFonts w:hint="eastAsia"/>
        </w:rPr>
        <w:t>用户依赖：</w:t>
      </w:r>
    </w:p>
    <w:p>
      <w:pPr>
        <w:ind w:firstLine="1050" w:firstLineChars="500"/>
      </w:pPr>
      <w:r>
        <w:rPr>
          <w:rFonts w:hint="eastAsia"/>
        </w:rPr>
        <w:t>据报道，大量的消费者的购买行为依赖在线评论</w:t>
      </w:r>
    </w:p>
    <w:p>
      <w:pPr>
        <w:ind w:firstLine="1050" w:firstLineChars="500"/>
      </w:pPr>
      <w:r>
        <w:t xml:space="preserve">Murphy, R., 2018. Local Consumer Review Survey 2018, retrieved June 20, 2020, </w:t>
      </w:r>
      <w:r>
        <w:rPr>
          <w:rFonts w:hint="eastAsia"/>
        </w:rPr>
        <w:tab/>
      </w:r>
      <w:r>
        <w:rPr>
          <w:rFonts w:hint="eastAsia"/>
        </w:rPr>
        <w:tab/>
      </w:r>
      <w:r>
        <w:rPr>
          <w:rFonts w:hint="eastAsia"/>
        </w:rPr>
        <w:tab/>
      </w:r>
      <w:r>
        <w:rPr>
          <w:rFonts w:hint="eastAsia"/>
        </w:rPr>
        <w:t xml:space="preserve">  </w:t>
      </w:r>
      <w:r>
        <w:t xml:space="preserve">from https://www.brightlocal.com/research/local-consumer-review-survey/. </w:t>
      </w:r>
    </w:p>
    <w:p>
      <w:r>
        <w:rPr>
          <w:rFonts w:hint="eastAsia"/>
        </w:rPr>
        <w:t>评论的量多：</w:t>
      </w:r>
    </w:p>
    <w:p>
      <w:r>
        <w:rPr>
          <w:rFonts w:hint="eastAsia"/>
        </w:rPr>
        <w:t xml:space="preserve">  </w:t>
      </w:r>
    </w:p>
    <w:p>
      <w:pPr>
        <w:ind w:left="1050" w:leftChars="500"/>
      </w:pPr>
      <w:r>
        <w:rPr>
          <w:rFonts w:hint="eastAsia"/>
        </w:rPr>
        <w:t>目前，在Yelp上发表的评论超过2.14亿篇，并且这一数字以每年12%的速度增长（Yelp，2020年）。</w:t>
      </w:r>
    </w:p>
    <w:p>
      <w:r>
        <w:rPr>
          <w:rFonts w:hint="eastAsia"/>
        </w:rPr>
        <w:t>造成的问题：</w:t>
      </w:r>
    </w:p>
    <w:p>
      <w:pPr>
        <w:ind w:firstLine="1260" w:firstLineChars="600"/>
      </w:pPr>
      <w:r>
        <w:rPr>
          <w:rFonts w:hint="eastAsia"/>
        </w:rPr>
        <w:t>信息过载</w:t>
      </w:r>
    </w:p>
    <w:p>
      <w:pPr>
        <w:pStyle w:val="3"/>
        <w:widowControl/>
        <w:spacing w:beforeAutospacing="0" w:afterAutospacing="0" w:line="368" w:lineRule="atLeast"/>
        <w:ind w:left="1260" w:leftChars="600"/>
        <w:jc w:val="both"/>
        <w:rPr>
          <w:rFonts w:cstheme="minorBidi"/>
          <w:kern w:val="2"/>
          <w:sz w:val="21"/>
        </w:rPr>
      </w:pPr>
      <w:r>
        <w:rPr>
          <w:rFonts w:cstheme="minorBidi"/>
          <w:kern w:val="2"/>
          <w:sz w:val="21"/>
        </w:rPr>
        <w:t>成倍增长的在线评论已经造成了信息过载的问题</w:t>
      </w:r>
      <w:r>
        <w:rPr>
          <w:rFonts w:hint="eastAsia" w:cstheme="minorBidi"/>
          <w:kern w:val="2"/>
          <w:sz w:val="21"/>
        </w:rPr>
        <w:t>（Peter 2019）（</w:t>
      </w:r>
      <w:r>
        <w:rPr>
          <w:rFonts w:hint="eastAsia"/>
        </w:rPr>
        <w:t>Han-fen Hu, Anjala S. Krishen 2019</w:t>
      </w:r>
      <w:r>
        <w:rPr>
          <w:rFonts w:hint="eastAsia" w:cstheme="minorBidi"/>
          <w:kern w:val="2"/>
          <w:sz w:val="21"/>
        </w:rPr>
        <w:t>）.</w:t>
      </w:r>
    </w:p>
    <w:p>
      <w:pPr>
        <w:ind w:left="840" w:firstLine="420"/>
      </w:pPr>
      <w:r>
        <w:rPr>
          <w:rFonts w:hint="eastAsia"/>
        </w:rPr>
        <w:t>Peter Gordon Roetzel. 2019. Information overload in the information age: a review of the literature from business administration, business psychology, and related disciplines with a bibliometric approach and framework development. Business Research (2019), 479-522. DOI 10.1007/s40685-018-0069-z</w:t>
      </w:r>
    </w:p>
    <w:p>
      <w:pPr>
        <w:ind w:left="840" w:leftChars="400" w:firstLine="420"/>
      </w:pPr>
      <w:r>
        <w:rPr>
          <w:rFonts w:hint="eastAsia"/>
        </w:rPr>
        <w:t>Han-fen Hu, Anjala S. Krishen,When is enough, enough? Investigating product reviews and information overload from a consumer empowerment perspective,Journal of Business Research,Volume 100,2019,Pages 27-37,ISSN 0148-2963.</w:t>
      </w:r>
    </w:p>
    <w:p>
      <w:pPr>
        <w:ind w:left="840" w:leftChars="400" w:firstLine="420"/>
      </w:pPr>
    </w:p>
    <w:p>
      <w:r>
        <w:rPr>
          <w:rFonts w:hint="eastAsia"/>
        </w:rPr>
        <w:t>在线评论分析：</w:t>
      </w:r>
    </w:p>
    <w:p>
      <w:pPr>
        <w:ind w:left="840" w:firstLine="420"/>
      </w:pPr>
      <w:r>
        <w:rPr>
          <w:rFonts w:hint="eastAsia"/>
        </w:rPr>
        <w:t>在线评论中阅读者所给出的Review helpfulness是信息质量的关键因素</w:t>
      </w:r>
    </w:p>
    <w:p>
      <w:pPr>
        <w:ind w:left="840" w:firstLine="420"/>
      </w:pPr>
    </w:p>
    <w:p/>
    <w:p/>
    <w:p/>
    <w:p>
      <w:r>
        <w:rPr>
          <w:rFonts w:hint="eastAsia"/>
        </w:rPr>
        <w:t>Baseline：</w:t>
      </w:r>
    </w:p>
    <w:p>
      <w:r>
        <w:rPr>
          <w:rFonts w:hint="eastAsia"/>
        </w:rPr>
        <w:t>作为一个回归问题</w:t>
      </w:r>
    </w:p>
    <w:p>
      <w:r>
        <w:rPr>
          <w:rFonts w:hint="eastAsia"/>
        </w:rPr>
        <w:t>文章：BERT Feature Based Model for Predicting the Helpfulness Scores of Online Customers Reviews2020</w:t>
      </w:r>
    </w:p>
    <w:p>
      <w:r>
        <w:rPr>
          <w:rFonts w:hint="eastAsia"/>
        </w:rPr>
        <w:t>考虑：比例</w:t>
      </w:r>
    </w:p>
    <w:p>
      <w:r>
        <w:rPr>
          <w:rFonts w:hint="eastAsia"/>
        </w:rPr>
        <w:t>数据集：Amason</w:t>
      </w:r>
    </w:p>
    <w:p>
      <w:r>
        <w:rPr>
          <w:rFonts w:hint="eastAsia"/>
        </w:rPr>
        <w:t xml:space="preserve">方法：SVR, M5P, N.Net  </w:t>
      </w:r>
    </w:p>
    <w:p>
      <w:r>
        <w:rPr>
          <w:rFonts w:hint="eastAsia"/>
        </w:rPr>
        <w:t xml:space="preserve">评价指标:MSE </w:t>
      </w:r>
    </w:p>
    <w:p>
      <w:r>
        <w:rPr>
          <w:rFonts w:hint="eastAsia"/>
        </w:rPr>
        <w:t xml:space="preserve"> </w:t>
      </w:r>
    </w:p>
    <w:p>
      <w:r>
        <w:rPr>
          <w:rFonts w:hint="eastAsia"/>
        </w:rPr>
        <w:t>作为一个分类任务：</w:t>
      </w:r>
    </w:p>
    <w:p>
      <w:r>
        <w:rPr>
          <w:rFonts w:hint="eastAsia"/>
        </w:rPr>
        <w:t xml:space="preserve">文章：An attention model of customer expectation to improve review helpfulness prediction. In: The 42nd European Conference on </w:t>
      </w:r>
      <w:r>
        <w:t xml:space="preserve"> </w:t>
      </w:r>
      <w:r>
        <w:rPr>
          <w:rFonts w:hint="eastAsia"/>
        </w:rPr>
        <w:t>Information Retrieva</w:t>
      </w:r>
    </w:p>
    <w:p>
      <w:r>
        <w:rPr>
          <w:rFonts w:hint="eastAsia"/>
        </w:rPr>
        <w:t xml:space="preserve">考虑：比率  </w:t>
      </w:r>
    </w:p>
    <w:p>
      <w:r>
        <w:rPr>
          <w:rFonts w:hint="eastAsia"/>
        </w:rPr>
        <w:t xml:space="preserve">数据集Amazon, Yelp </w:t>
      </w:r>
    </w:p>
    <w:p>
      <w:r>
        <w:rPr>
          <w:rFonts w:hint="eastAsia"/>
        </w:rPr>
        <w:t xml:space="preserve">方法RandF, SVM, CNN, DNN  </w:t>
      </w:r>
    </w:p>
    <w:p>
      <w:r>
        <w:rPr>
          <w:rFonts w:hint="eastAsia"/>
        </w:rPr>
        <w:t xml:space="preserve">指标AUC </w:t>
      </w: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p>
    <w:p>
      <w:pPr>
        <w:jc w:val="left"/>
        <w:rPr>
          <w:rFonts w:ascii="Arial" w:hAnsi="Arial" w:eastAsia="宋体" w:cs="Arial"/>
          <w:color w:val="4D4D4D"/>
          <w:kern w:val="0"/>
          <w:sz w:val="24"/>
          <w:shd w:val="clear" w:color="auto" w:fill="FFFFFF"/>
        </w:rPr>
      </w:pPr>
    </w:p>
    <w:p>
      <w:pPr>
        <w:jc w:val="left"/>
        <w:rPr>
          <w:rFonts w:hint="eastAsia" w:ascii="Arial" w:hAnsi="Arial" w:eastAsia="宋体" w:cs="Arial"/>
          <w:color w:val="4D4D4D"/>
          <w:kern w:val="0"/>
          <w:sz w:val="24"/>
          <w:shd w:val="clear" w:color="auto" w:fill="FFFFFF"/>
        </w:rPr>
      </w:pPr>
      <w:r>
        <w:rPr>
          <w:rFonts w:hint="eastAsia" w:ascii="Arial" w:hAnsi="Arial" w:eastAsia="宋体" w:cs="Arial"/>
          <w:color w:val="4D4D4D"/>
          <w:kern w:val="0"/>
          <w:sz w:val="24"/>
          <w:shd w:val="clear" w:color="auto" w:fill="FFFFFF"/>
        </w:rPr>
        <w:t>一个方法的指标和评价的指标 数据集</w:t>
      </w:r>
    </w:p>
    <w:p>
      <w:pPr>
        <w:jc w:val="left"/>
        <w:rPr>
          <w:rFonts w:hint="eastAsia" w:ascii="Arial" w:hAnsi="Arial" w:eastAsia="宋体" w:cs="Arial"/>
          <w:color w:val="4D4D4D"/>
          <w:kern w:val="0"/>
          <w:sz w:val="24"/>
          <w:shd w:val="clear" w:color="auto" w:fill="FFFFFF"/>
          <w:lang w:val="en-US" w:eastAsia="zh-CN"/>
        </w:rPr>
      </w:pPr>
      <w:r>
        <w:rPr>
          <w:rFonts w:hint="eastAsia" w:ascii="Arial" w:hAnsi="Arial" w:eastAsia="宋体" w:cs="Arial"/>
          <w:color w:val="4D4D4D"/>
          <w:kern w:val="0"/>
          <w:sz w:val="24"/>
          <w:shd w:val="clear" w:color="auto" w:fill="FFFFFF"/>
          <w:lang w:val="en-US" w:eastAsia="zh-CN"/>
        </w:rPr>
        <w:t>评论有用性分析</w:t>
      </w:r>
    </w:p>
    <w:p>
      <w:pPr>
        <w:jc w:val="left"/>
        <w:rPr>
          <w:rFonts w:hint="eastAsia" w:ascii="Arial" w:hAnsi="Arial" w:eastAsia="宋体" w:cs="Arial"/>
          <w:color w:val="4D4D4D"/>
          <w:kern w:val="0"/>
          <w:sz w:val="24"/>
          <w:shd w:val="clear" w:color="auto" w:fill="FFFFFF"/>
          <w:lang w:val="en-US" w:eastAsia="zh-CN"/>
        </w:rPr>
      </w:pPr>
      <w:r>
        <w:rPr>
          <w:rFonts w:hint="eastAsia" w:ascii="Arial" w:hAnsi="Arial" w:eastAsia="宋体" w:cs="Arial"/>
          <w:color w:val="4D4D4D"/>
          <w:kern w:val="0"/>
          <w:sz w:val="24"/>
          <w:shd w:val="clear" w:color="auto" w:fill="FFFFFF"/>
          <w:lang w:val="en-US" w:eastAsia="zh-CN"/>
        </w:rPr>
        <w:t>Motivation：依据评论文本，通过（总评、时间差、方面、方面情感，情感强度）计算出评论者的写作能力，细化评论文本的有用性，作为刻化文本有用性的指标</w:t>
      </w:r>
    </w:p>
    <w:p>
      <w:pPr>
        <w:numPr>
          <w:ilvl w:val="0"/>
          <w:numId w:val="1"/>
        </w:numPr>
        <w:jc w:val="left"/>
        <w:rPr>
          <w:rFonts w:hint="eastAsia" w:ascii="Arial" w:hAnsi="Arial" w:eastAsia="宋体" w:cs="Arial"/>
          <w:color w:val="4D4D4D"/>
          <w:kern w:val="0"/>
          <w:sz w:val="24"/>
          <w:shd w:val="clear" w:color="auto" w:fill="FFFFFF"/>
          <w:lang w:val="en-US" w:eastAsia="zh-CN"/>
        </w:rPr>
      </w:pPr>
      <w:r>
        <w:rPr>
          <w:rFonts w:hint="eastAsia" w:ascii="Arial" w:hAnsi="Arial" w:eastAsia="宋体" w:cs="Arial"/>
          <w:color w:val="4D4D4D"/>
          <w:kern w:val="0"/>
          <w:sz w:val="24"/>
          <w:shd w:val="clear" w:color="auto" w:fill="FFFFFF"/>
          <w:lang w:val="en-US" w:eastAsia="zh-CN"/>
        </w:rPr>
        <w:t>不同产品，优质评论差别大</w:t>
      </w:r>
    </w:p>
    <w:p>
      <w:pPr>
        <w:numPr>
          <w:ilvl w:val="0"/>
          <w:numId w:val="1"/>
        </w:numPr>
        <w:jc w:val="left"/>
        <w:rPr>
          <w:rFonts w:hint="default" w:ascii="Arial" w:hAnsi="Arial" w:eastAsia="宋体" w:cs="Arial"/>
          <w:color w:val="4D4D4D"/>
          <w:kern w:val="0"/>
          <w:sz w:val="24"/>
          <w:shd w:val="clear" w:color="auto" w:fill="FFFFFF"/>
          <w:lang w:val="en-US" w:eastAsia="zh-CN"/>
        </w:rPr>
      </w:pPr>
      <w:r>
        <w:rPr>
          <w:rFonts w:hint="eastAsia" w:ascii="Arial" w:hAnsi="Arial" w:eastAsia="宋体" w:cs="Arial"/>
          <w:color w:val="4D4D4D"/>
          <w:kern w:val="0"/>
          <w:sz w:val="24"/>
          <w:shd w:val="clear" w:color="auto" w:fill="FFFFFF"/>
          <w:lang w:val="en-US" w:eastAsia="zh-CN"/>
        </w:rPr>
        <w:t>针对某产品利用得分最多的前K项（利用总评、时间差、方面、方面情感、情感强度、评论者写作能力）</w:t>
      </w:r>
    </w:p>
    <w:p>
      <w:pPr>
        <w:numPr>
          <w:ilvl w:val="0"/>
          <w:numId w:val="1"/>
        </w:numPr>
        <w:jc w:val="left"/>
        <w:rPr>
          <w:rFonts w:hint="default" w:ascii="Arial" w:hAnsi="Arial" w:eastAsia="宋体" w:cs="Arial"/>
          <w:color w:val="4D4D4D"/>
          <w:kern w:val="0"/>
          <w:sz w:val="24"/>
          <w:shd w:val="clear" w:color="auto" w:fill="FFFFFF"/>
          <w:lang w:val="en-US" w:eastAsia="zh-CN"/>
        </w:rPr>
      </w:pPr>
      <w:r>
        <w:rPr>
          <w:rFonts w:hint="eastAsia" w:ascii="Arial" w:hAnsi="Arial" w:eastAsia="宋体" w:cs="Arial"/>
          <w:color w:val="4D4D4D"/>
          <w:kern w:val="0"/>
          <w:sz w:val="24"/>
          <w:shd w:val="clear" w:color="auto" w:fill="FFFFFF"/>
          <w:lang w:val="en-US" w:eastAsia="zh-CN"/>
        </w:rPr>
        <w:t>计算评论与前k项评论的相似度作为评论者的写作能力（细化评论的有用性）</w:t>
      </w:r>
    </w:p>
    <w:p>
      <w:pPr>
        <w:numPr>
          <w:ilvl w:val="0"/>
          <w:numId w:val="1"/>
        </w:numPr>
        <w:jc w:val="left"/>
        <w:rPr>
          <w:rFonts w:hint="default" w:ascii="Arial" w:hAnsi="Arial" w:eastAsia="宋体" w:cs="Arial"/>
          <w:color w:val="4D4D4D"/>
          <w:kern w:val="0"/>
          <w:sz w:val="24"/>
          <w:shd w:val="clear" w:color="auto" w:fill="FFFFFF"/>
          <w:lang w:val="en-US" w:eastAsia="zh-CN"/>
        </w:rPr>
      </w:pPr>
      <w:bookmarkStart w:id="0" w:name="_GoBack"/>
      <w:bookmarkEnd w:id="0"/>
    </w:p>
    <w:p>
      <w:pPr>
        <w:jc w:val="left"/>
        <w:rPr>
          <w:rFonts w:hint="eastAsia" w:ascii="Arial" w:hAnsi="Arial" w:eastAsia="宋体" w:cs="Arial"/>
          <w:color w:val="4D4D4D"/>
          <w:kern w:val="0"/>
          <w:sz w:val="24"/>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7A0DDA"/>
    <w:multiLevelType w:val="singleLevel"/>
    <w:tmpl w:val="5E7A0DDA"/>
    <w:lvl w:ilvl="0" w:tentative="0">
      <w:start w:val="1"/>
      <w:numFmt w:val="decimal"/>
      <w:lvlText w:val="%1."/>
      <w:lvlJc w:val="left"/>
      <w:pPr>
        <w:tabs>
          <w:tab w:val="left" w:pos="312"/>
        </w:tabs>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rson w15:author="呆呆吃呆呆">
    <w15:presenceInfo w15:providerId="None" w15:userId="呆呆吃呆呆"/>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FC7"/>
    <w:rsid w:val="0008784C"/>
    <w:rsid w:val="0015581A"/>
    <w:rsid w:val="0035561B"/>
    <w:rsid w:val="00391AF2"/>
    <w:rsid w:val="00412D00"/>
    <w:rsid w:val="0049751F"/>
    <w:rsid w:val="005D43FE"/>
    <w:rsid w:val="00622040"/>
    <w:rsid w:val="00624FF4"/>
    <w:rsid w:val="00747094"/>
    <w:rsid w:val="008E7627"/>
    <w:rsid w:val="00957B54"/>
    <w:rsid w:val="00996B4F"/>
    <w:rsid w:val="009A5420"/>
    <w:rsid w:val="009E58BD"/>
    <w:rsid w:val="00A41ED7"/>
    <w:rsid w:val="00B95359"/>
    <w:rsid w:val="00B956AF"/>
    <w:rsid w:val="00BC64CD"/>
    <w:rsid w:val="00DC2FC7"/>
    <w:rsid w:val="00DF1EDF"/>
    <w:rsid w:val="00DF60EB"/>
    <w:rsid w:val="00E87A77"/>
    <w:rsid w:val="00EA7048"/>
    <w:rsid w:val="00F66B03"/>
    <w:rsid w:val="0E14569F"/>
    <w:rsid w:val="6C581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9"/>
    <w:uiPriority w:val="0"/>
    <w:pPr>
      <w:jc w:val="left"/>
    </w:pPr>
    <w:rPr>
      <w:rFonts w:ascii="Times New Roman" w:hAnsi="Times New Roman" w:eastAsia="PMingLiU" w:cs="Times New Roman"/>
      <w:sz w:val="24"/>
      <w:lang w:eastAsia="zh-TW"/>
    </w:rPr>
  </w:style>
  <w:style w:type="paragraph" w:styleId="3">
    <w:name w:val="Normal (Web)"/>
    <w:basedOn w:val="1"/>
    <w:uiPriority w:val="0"/>
    <w:pPr>
      <w:spacing w:beforeAutospacing="1" w:afterAutospacing="1"/>
      <w:jc w:val="left"/>
    </w:pPr>
    <w:rPr>
      <w:rFonts w:cs="Times New Roman"/>
      <w:kern w:val="0"/>
      <w:sz w:val="24"/>
    </w:rPr>
  </w:style>
  <w:style w:type="paragraph" w:styleId="4">
    <w:name w:val="annotation subject"/>
    <w:basedOn w:val="2"/>
    <w:next w:val="2"/>
    <w:link w:val="10"/>
    <w:semiHidden/>
    <w:unhideWhenUsed/>
    <w:uiPriority w:val="99"/>
    <w:rPr>
      <w:rFonts w:asciiTheme="minorHAnsi" w:hAnsiTheme="minorHAnsi" w:eastAsiaTheme="minorEastAsia" w:cstheme="minorBidi"/>
      <w:b/>
      <w:bCs/>
      <w:sz w:val="21"/>
      <w:lang w:eastAsia="zh-CN"/>
    </w:rPr>
  </w:style>
  <w:style w:type="table" w:styleId="6">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annotation reference"/>
    <w:basedOn w:val="7"/>
    <w:uiPriority w:val="0"/>
    <w:rPr>
      <w:sz w:val="21"/>
      <w:szCs w:val="21"/>
    </w:rPr>
  </w:style>
  <w:style w:type="character" w:customStyle="1" w:styleId="9">
    <w:name w:val="批注文字 字符"/>
    <w:basedOn w:val="7"/>
    <w:link w:val="2"/>
    <w:uiPriority w:val="0"/>
    <w:rPr>
      <w:rFonts w:ascii="Times New Roman" w:hAnsi="Times New Roman" w:eastAsia="PMingLiU" w:cs="Times New Roman"/>
      <w:sz w:val="24"/>
      <w:lang w:eastAsia="zh-TW"/>
    </w:rPr>
  </w:style>
  <w:style w:type="character" w:customStyle="1" w:styleId="10">
    <w:name w:val="批注主题 字符"/>
    <w:basedOn w:val="9"/>
    <w:link w:val="4"/>
    <w:semiHidden/>
    <w:uiPriority w:val="99"/>
    <w:rPr>
      <w:rFonts w:ascii="Times New Roman" w:hAnsi="Times New Roman" w:eastAsia="PMingLiU" w:cs="Times New Roman"/>
      <w:b/>
      <w:bCs/>
      <w:sz w:val="24"/>
      <w:lang w:eastAsia="zh-TW"/>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7" Type="http://schemas.microsoft.com/office/2011/relationships/people" Target="people.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4.wmf"/><Relationship Id="rId32" Type="http://schemas.openxmlformats.org/officeDocument/2006/relationships/oleObject" Target="embeddings/oleObject16.bin"/><Relationship Id="rId31" Type="http://schemas.openxmlformats.org/officeDocument/2006/relationships/image" Target="media/image13.wmf"/><Relationship Id="rId30" Type="http://schemas.openxmlformats.org/officeDocument/2006/relationships/oleObject" Target="embeddings/oleObject15.bin"/><Relationship Id="rId3" Type="http://schemas.openxmlformats.org/officeDocument/2006/relationships/theme" Target="theme/theme1.xml"/><Relationship Id="rId29" Type="http://schemas.openxmlformats.org/officeDocument/2006/relationships/image" Target="media/image12.wmf"/><Relationship Id="rId28" Type="http://schemas.openxmlformats.org/officeDocument/2006/relationships/oleObject" Target="embeddings/oleObject14.bin"/><Relationship Id="rId27" Type="http://schemas.openxmlformats.org/officeDocument/2006/relationships/image" Target="media/image11.wmf"/><Relationship Id="rId26" Type="http://schemas.openxmlformats.org/officeDocument/2006/relationships/oleObject" Target="embeddings/oleObject13.bin"/><Relationship Id="rId25" Type="http://schemas.openxmlformats.org/officeDocument/2006/relationships/image" Target="media/image10.wmf"/><Relationship Id="rId24" Type="http://schemas.openxmlformats.org/officeDocument/2006/relationships/oleObject" Target="embeddings/oleObject12.bin"/><Relationship Id="rId23" Type="http://schemas.openxmlformats.org/officeDocument/2006/relationships/image" Target="media/image9.wmf"/><Relationship Id="rId22" Type="http://schemas.openxmlformats.org/officeDocument/2006/relationships/oleObject" Target="embeddings/oleObject11.bin"/><Relationship Id="rId21" Type="http://schemas.openxmlformats.org/officeDocument/2006/relationships/image" Target="media/image8.wmf"/><Relationship Id="rId20" Type="http://schemas.openxmlformats.org/officeDocument/2006/relationships/oleObject" Target="embeddings/oleObject10.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9.bin"/><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1018</Words>
  <Characters>5807</Characters>
  <Lines>48</Lines>
  <Paragraphs>13</Paragraphs>
  <TotalTime>6215</TotalTime>
  <ScaleCrop>false</ScaleCrop>
  <LinksUpToDate>false</LinksUpToDate>
  <CharactersWithSpaces>6812</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2021-10-09T00:21:00Z</dcterms:created>
  <dc:creator>40095</dc:creator>
  <cp:lastModifiedBy>呆呆吃呆呆</cp:lastModifiedBy>
  <dcterms:modified xsi:type="dcterms:W3CDTF">2021-11-16T13:46:06Z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37EE061C4D2A458686A9560A361DB8E8</vt:lpwstr>
  </property>
</Properties>
</file>